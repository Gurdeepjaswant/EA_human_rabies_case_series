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D948F" w14:textId="41A03642" w:rsidR="00F35909" w:rsidRPr="000F7E02" w:rsidRDefault="006160C1" w:rsidP="00F35909">
      <w:pPr>
        <w:spacing w:line="360" w:lineRule="auto"/>
        <w:rPr>
          <w:rFonts w:cstheme="minorHAnsi"/>
          <w:sz w:val="22"/>
          <w:szCs w:val="22"/>
          <w:lang w:eastAsia="zh-CN"/>
        </w:rPr>
      </w:pPr>
      <w:bookmarkStart w:id="0" w:name="_GoBack"/>
      <w:bookmarkEnd w:id="0"/>
      <w:commentRangeStart w:id="1"/>
      <w:r w:rsidRPr="006160C1">
        <w:rPr>
          <w:rFonts w:ascii="Calibri" w:eastAsia="Times New Roman" w:hAnsi="Calibri" w:cs="Calibri"/>
          <w:b/>
          <w:bCs/>
          <w:color w:val="000000"/>
          <w:kern w:val="0"/>
          <w:sz w:val="22"/>
          <w:szCs w:val="22"/>
          <w:lang w:eastAsia="en-GB"/>
          <w14:ligatures w14:val="none"/>
        </w:rPr>
        <w:t xml:space="preserve">Supplementary Table </w:t>
      </w:r>
      <w:r>
        <w:rPr>
          <w:rFonts w:ascii="Calibri" w:eastAsia="Times New Roman" w:hAnsi="Calibri" w:cs="Calibri"/>
          <w:b/>
          <w:bCs/>
          <w:color w:val="000000"/>
          <w:kern w:val="0"/>
          <w:sz w:val="22"/>
          <w:szCs w:val="22"/>
          <w:lang w:val="en-GB" w:eastAsia="en-GB"/>
          <w14:ligatures w14:val="none"/>
        </w:rPr>
        <w:t>1</w:t>
      </w:r>
      <w:commentRangeEnd w:id="1"/>
      <w:r w:rsidR="00834C18">
        <w:rPr>
          <w:rStyle w:val="CommentReference"/>
        </w:rPr>
        <w:commentReference w:id="1"/>
      </w:r>
      <w:r w:rsidRPr="006160C1">
        <w:rPr>
          <w:rFonts w:ascii="Calibri" w:eastAsia="Times New Roman" w:hAnsi="Calibri" w:cs="Calibri"/>
          <w:b/>
          <w:bCs/>
          <w:color w:val="000000"/>
          <w:kern w:val="0"/>
          <w:sz w:val="22"/>
          <w:szCs w:val="22"/>
          <w:lang w:eastAsia="en-GB"/>
          <w14:ligatures w14:val="none"/>
        </w:rPr>
        <w:t>. Description and origin of samples used in this study</w:t>
      </w:r>
      <w:r w:rsidRPr="006160C1">
        <w:rPr>
          <w:rFonts w:ascii="Calibri" w:eastAsia="Times New Roman" w:hAnsi="Calibri" w:cs="Calibri"/>
          <w:color w:val="000000"/>
          <w:kern w:val="0"/>
          <w:sz w:val="22"/>
          <w:szCs w:val="22"/>
          <w:lang w:eastAsia="en-GB"/>
          <w14:ligatures w14:val="none"/>
        </w:rPr>
        <w:t>. Sequences from various species generated in this study including previously published sequences used for the phylogenetic analysis. All lineages belong to the major clade, so this has been removed from the nomenclature for simplicity. DRC = Democratic Republic of the Congo. CAR = Central African Republic.</w:t>
      </w:r>
    </w:p>
    <w:tbl>
      <w:tblPr>
        <w:tblW w:w="0" w:type="auto"/>
        <w:tblCellMar>
          <w:top w:w="15" w:type="dxa"/>
          <w:left w:w="15" w:type="dxa"/>
          <w:bottom w:w="15" w:type="dxa"/>
          <w:right w:w="15" w:type="dxa"/>
        </w:tblCellMar>
        <w:tblLook w:val="04A0" w:firstRow="1" w:lastRow="0" w:firstColumn="1" w:lastColumn="0" w:noHBand="0" w:noVBand="1"/>
      </w:tblPr>
      <w:tblGrid>
        <w:gridCol w:w="1193"/>
        <w:gridCol w:w="1070"/>
        <w:gridCol w:w="1009"/>
        <w:gridCol w:w="851"/>
        <w:gridCol w:w="1070"/>
        <w:gridCol w:w="781"/>
        <w:gridCol w:w="991"/>
        <w:gridCol w:w="965"/>
        <w:gridCol w:w="1080"/>
      </w:tblGrid>
      <w:tr w:rsidR="006160C1" w:rsidRPr="006160C1" w14:paraId="2C43AAF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906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Sequence_ID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15F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Pubmed_ID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E54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Genbank number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F17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Country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6F3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Location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30DF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Host species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0BC3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Lineage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97E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b/>
                <w:bCs/>
                <w:color w:val="000000"/>
                <w:kern w:val="0"/>
                <w:sz w:val="16"/>
                <w:szCs w:val="16"/>
                <w:lang w:eastAsia="en-GB"/>
                <w14:ligatures w14:val="none"/>
              </w:rPr>
              <w:t>Collection year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5D3192" w14:textId="20D5C7FD" w:rsidR="006160C1" w:rsidRPr="006160C1" w:rsidRDefault="006160C1" w:rsidP="006160C1">
            <w:pPr>
              <w:jc w:val="both"/>
              <w:rPr>
                <w:rFonts w:ascii="Times New Roman" w:eastAsia="Times New Roman" w:hAnsi="Times New Roman" w:cs="Times New Roman"/>
                <w:kern w:val="0"/>
                <w:lang w:eastAsia="zh-CN"/>
                <w14:ligatures w14:val="none"/>
              </w:rPr>
            </w:pPr>
            <w:r w:rsidRPr="006160C1">
              <w:rPr>
                <w:rFonts w:ascii="Arial" w:eastAsia="Times New Roman" w:hAnsi="Arial" w:cs="Arial"/>
                <w:b/>
                <w:bCs/>
                <w:color w:val="000000"/>
                <w:kern w:val="0"/>
                <w:sz w:val="16"/>
                <w:szCs w:val="16"/>
                <w:lang w:eastAsia="en-GB"/>
                <w14:ligatures w14:val="none"/>
              </w:rPr>
              <w:t>Coverage</w:t>
            </w:r>
            <w:ins w:id="2" w:author="Author" w:date="2024-07-25T17:26:00Z">
              <w:r w:rsidR="00834C18">
                <w:rPr>
                  <w:rFonts w:ascii="SimSun" w:eastAsia="SimSun" w:hAnsi="SimSun" w:cs="SimSun" w:hint="eastAsia"/>
                  <w:b/>
                  <w:bCs/>
                  <w:color w:val="000000"/>
                  <w:kern w:val="0"/>
                  <w:sz w:val="16"/>
                  <w:szCs w:val="16"/>
                  <w:lang w:eastAsia="zh-CN"/>
                  <w14:ligatures w14:val="none"/>
                </w:rPr>
                <w:t>/%</w:t>
              </w:r>
            </w:ins>
          </w:p>
        </w:tc>
      </w:tr>
      <w:tr w:rsidR="006160C1" w:rsidRPr="006160C1" w14:paraId="4CC74FF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1D7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C3EE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9C49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B7D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DRC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A4C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Kinshasa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665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90E1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62A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214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CFEFF5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54C2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0D2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8E5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1AA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071C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E04D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F707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9B9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E8A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79B401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628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776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3B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7D4E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454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9B73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AA88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C08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D72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991CB5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60B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KX148204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3409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27977811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53655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KX148204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62AD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779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F371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0A0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986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A9C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A06D82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2B3C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26C3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1BCF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E5D6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DRC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922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4A6F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B4E9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DB8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879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788457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9F7D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9ED24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680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D03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43D0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C57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9561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C561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463C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2CA37D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DCA3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8EF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4A8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829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AA27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CB5F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89F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702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987B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19D806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CDAA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21E0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7778285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C052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U22651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260E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1124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AE94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A5F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71B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492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8FE7EC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498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B94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D69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C4A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C2A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CA6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057A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496F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3BCB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4B1BD6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527C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FA2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C647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FB1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F0E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038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540C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5D2F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E776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C96A90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C5E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8BE4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C56E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282C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FD2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A24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AC30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C783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0E7B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7B3C66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078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AB7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BC8F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6B4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B70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106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3921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742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B7F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B3D847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D018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42AC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D339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801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B32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9BB0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BDDD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F3F8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9391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550D19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0EB8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B950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5CB6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0FF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A669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F8A1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00B0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4CD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BA7C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2F346E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84EF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F678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664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4AE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635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A08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0D51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0831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6EBA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28C29B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F331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CCD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47B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29F5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B6C2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3FBF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9A3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27A1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6D3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04ACCD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2912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B25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F7A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502B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55B1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D3E0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4B73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1C08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9410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F6B168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A0CD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055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09B2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20B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29ED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010B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0EDD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9417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0E2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351DC9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4D57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160A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8F50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2281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E0C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BF62A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95F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C93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4670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E77569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8F5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5095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377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BF50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A4D8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D74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0AD6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50C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FD7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41644B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123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FF17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CD8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3F73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18D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E691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AFE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924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7E7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8401F5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801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2BE8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71D5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896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335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7F8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A8B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98E0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FA37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92FF93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FE44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53B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D40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D92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BD8F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9BD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6944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6F53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158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4D72B4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7837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DB8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AA43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FE25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EEF0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A0F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5509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5A07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90D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E94D4A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518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B9B1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B57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935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8578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6768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32BC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67DC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8DD7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12242E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AE32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BF3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2A22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CA4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FF2C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82A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6D5A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369E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76C2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A88B11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6CF1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75EE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294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A95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92B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DED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BF6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1F9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D6A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B89FA4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FF45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E1B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0885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82C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C24A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3F7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1839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F71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4EF7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D2B8EB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53D5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3C24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F15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324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4746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64C2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DBD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0F7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8B4D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8D074F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0ED0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3BB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722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6069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B716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F1FC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6FBD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4D1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726D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0F3737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24A8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672F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8EFA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3405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D694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DFB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4554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913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3F85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6A18EA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A1CF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A0A7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5702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A5B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298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547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93A8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AB44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621A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ABDD90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E996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14D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537C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8AE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AC2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D3F4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44AD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B800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7EA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5CC0A7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B7E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819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4FB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CB0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D346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0B4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9F7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10A6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D934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96F2A6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98D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lastRenderedPageBreak/>
              <w:t>EU853585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6543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C6C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294E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5EF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A287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1FE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0E53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4B1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ED656D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AA5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5CE8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3E51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DB99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A9CB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0263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B7A0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352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A090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DE53FA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CDC2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9F3D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FE62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4DB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30E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FD5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D01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7AED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862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8E16C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8934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C71D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BB0A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9B3F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DA65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0E2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6B53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B8B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94A5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2560D5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0BDB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E4513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0CC5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03CE3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0B41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D4A0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FFB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DFD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20E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C2FB29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AD1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4278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10CB8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BB20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ACB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AD2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5DE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F3F4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FCB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18259F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E410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E1B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8FD4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EAB0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D0A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1314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F63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927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4656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76F34B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C1CF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5406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9B3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3FD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A534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40D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0ECD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EA32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9948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09F987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46C1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7558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A34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9B7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3E1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03E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5E1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7923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464A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1B08DE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80B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D89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F061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56D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B470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Berberati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3CA3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2B5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FEE7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FA8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54F504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4030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811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19264663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52C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EU853589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30F3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FFDD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D7D8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8A2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9F8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3E91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C07D73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782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DC65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55B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393A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DF7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E79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27F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020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5983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516555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D901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00F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ED1F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0F9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9A3C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128F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C49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5B7A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736C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7E8941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D511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D55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60A7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0013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B512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6631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8D47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F4C2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DAED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3B46E5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8540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1945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8E10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E0B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4A6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72C4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D911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908E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AC4A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6C9909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F8FF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7394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3013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2CD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9E15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C3A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DE3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889D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90B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3E86D2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BCEA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8728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3C25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457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2E59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3899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6B05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CFAE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6AA27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FDD2EE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B03F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571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1EB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50D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BC9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EEDB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090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9E56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7093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365C6B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5E42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22FF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22E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79E0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9877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BE20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F20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F7F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6CD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AC1983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618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496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1C34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2969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BDAE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9DD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4C99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5633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DC70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36CED1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9B5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C5EC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60B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CDF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96A3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E2B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E1F0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C786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D7D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4C08C2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D1018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333E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F3D1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DE4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6765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C707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7A8B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4C3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B50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780712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CD64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3FC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86E3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DEDF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3DC1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9E9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BB2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BA52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0943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FD77C4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1E7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ADDA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001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31B9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9FDC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DDE6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DD69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E73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1DF1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34D433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C84F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0A75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0DB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BD98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D1B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71A7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4118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7A4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2F5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1A58EB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986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397D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24F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791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DBA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6503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657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6F4B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49A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93B665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60BD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425D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0596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78F4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4E5A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D28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182B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56E1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A32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22763D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D1EC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763C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ECA4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296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2B21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FFF5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B3B2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F48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EE25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87664A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EFA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41DD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CE24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745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7EA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4983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179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A4A3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701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7EE6A6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0050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0FE1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3E62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96C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5E9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DE88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1CA9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9045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CEDC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B13764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5B3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7283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39B8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7888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0E3B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B42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C9C7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07A2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FD1B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1629C5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AD57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08CE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E22C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FFB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DB5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4E8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1892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BDB6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1122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F2BE88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3BE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8A62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E85D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6694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D4E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BD7A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3A6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A844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5D4B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1D41CE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3AE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988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48BE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B08F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6DEA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CDE4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116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BD2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AD34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7A6D1B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6665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5D0C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A9AB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126B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B7DB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259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D406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07D0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79C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E3EFFD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930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82E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1DFD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8D58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82B1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E57E3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934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BC3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1EE4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61B744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E920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FDA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064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3E51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C6C4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5FC1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B4A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93D5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906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443CE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488C0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31BA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D9CE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123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837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8AF6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0F27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7A52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C4C8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A5B9F7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4720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C72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704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0E7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158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1E3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B40B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3058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DBF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81B87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01D0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A4EB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72B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76F5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AADA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9ED2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CCE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99C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82D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66E3D4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8F23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4421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D27E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4285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0138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E9E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41A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68AA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6713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D70494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125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6E25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FA2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8FE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160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7DA9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D643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F3D7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8FF3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D56DAD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728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88A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D031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136B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3BC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728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143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1DE1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6060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F36A3D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1750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31C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EE8F7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0220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F08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663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60C6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2B0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611A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25B20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393B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BA5A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77E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2969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C8AC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9083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1A3C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4BF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9501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EEF5A5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C1A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E82F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E3E9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KT119699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543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7603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7BBD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50A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1720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7D6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262A6E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A13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856E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B71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8C6C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3296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3AB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72C4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47A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D60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A1F849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A8FC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CCF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BA81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C08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F12B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2145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35A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FBA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7D4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0E13A2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2EC3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DC1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8D2E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36AB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2D6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CE50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FE73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8735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F32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85D5B1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7FF7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352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CC4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9C6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C30B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503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13E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773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462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CED983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C0D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2724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25E2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D421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25FD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6C9C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744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90448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0B2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CE4D06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F578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1CD6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C9D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7AC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02B2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90455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C01F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73FB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809B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2CB644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CA2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9C0E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41F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707B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3072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156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13F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BBC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99DD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45786B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2F6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4466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097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856A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5BE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4751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210A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CCA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424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AD9378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841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43B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997B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BE0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D3D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CFD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0722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C037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9CC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417C5D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45C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D75E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4143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B98B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185C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CC7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6453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F44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126E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E12CD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0EEC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9B96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68F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346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5C33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Carnot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5BE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01F9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D303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46FA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ABF7CB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53FA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24B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A00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293A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830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7E5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C8AA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3217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8F5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56012B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F1B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6F7D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DF6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315E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4DB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844B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3E31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0057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A48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CDE83C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BAB6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0B17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84D8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6778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D04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2B2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884C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A42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2790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DB7BD2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71E2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FEA8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E1E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3B4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DF2B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6E2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4DEE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B1A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C1E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A1C177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113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DCE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AC17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ED6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62D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ECA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CC32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A9A2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C13B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A82A91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C4C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E0EC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E59A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7228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77AE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4AF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A161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1565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B0C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DD325D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9E63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FC8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AB74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CB4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030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200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2B25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5976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2671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57525F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EE2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F44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C9B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A77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D2B4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63D2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0E6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F60B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2A5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AAA2FB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EEB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E7B9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FD6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61D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3715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50A5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F468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68D4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474E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52C937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0D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7FF8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7814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C112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DB7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5BA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E55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2B7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275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7CFFC3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21AC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AB8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F11D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15B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5AC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293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BF5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15C3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F85B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6BB88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0A81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8B5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09CA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A3CD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0367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C5A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6D1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3B9B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A7E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DD09ED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3C8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6E51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946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52CD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9363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5DAF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54E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3222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018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1ED5E8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6B46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71CC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C120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721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6EA8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3439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DC8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24B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599D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E7E2F0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4FC6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8E09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153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95B7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BD3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87D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227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3A0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2C6D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6165E3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DE6D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1B47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B72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5BF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1A7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EDA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CDA2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E0A0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8CC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FBB9AE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932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8EE5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952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8B73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C959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80D0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DCFB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A50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E0D0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3E1530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2F1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A3F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700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E5CE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3288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A248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BBD9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87B0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8CC8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6AC542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3A57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FB4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E9EE1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5F02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3B4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6145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C00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CCC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312D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8CDD2A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655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9CCC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A7B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1522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4D6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268E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41CC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5F9A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BB05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139ECD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6B5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538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960B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034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18C0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054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B9E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EB4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F0C1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345CAB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4081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B3D8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8DFB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5F7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A67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Etosha National Park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7F3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Jackal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9F87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10B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F43F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90B1F9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7F3B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866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4725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6A02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3F42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Etosha National Park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19BB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Jackal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43C6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9E1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BF68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378524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C6EC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6B90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9009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809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5BA0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Windhoek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2982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Kudu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73E8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A626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C74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3152D0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A10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6C8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23527015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96B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JX473841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9B2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Namibia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7DA9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Grootfontein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CC3C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Kudu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0C5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F66E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FE62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22BDDC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6C3F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87D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FC1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964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2FDC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A20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6B89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988D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8270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46BE49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E7C9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3C35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DDDD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920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B268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6ABD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EB8F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88A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F3D6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3EB0E3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2D85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5A965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4577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898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EC94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C88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9813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2C6F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B752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2E4636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8E02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CF3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E31E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0390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DD23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B45C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4E58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E75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EE2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1E868C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667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592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793B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546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A561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CE8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29F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306C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BF10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41EC0B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0833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9BCF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93EF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342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22F9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832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2DA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350C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C9F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27B2EB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D526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3298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00E4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5457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C0A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5731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05F8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1130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7102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11C5A6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BC00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66E0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E89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A824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FB9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FEE1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2BD4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87A7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441D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E5B33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C464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5BE8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ECF9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285C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7084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94DD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DAA4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A50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D7F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D8B73D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1886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DB17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762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218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994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7CCF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252F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A834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008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083C62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E859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C4F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DEF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E4D4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A898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DFBD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920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EB1A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FDB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9113D3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641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2087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F8DE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80B1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365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204C0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1255A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6DCE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9D99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51FE9B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65EB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77D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D5A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5DB8C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857E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080F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410C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5ED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BA4C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CD1F2E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5634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B1B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9474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50DB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266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1DF0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B17B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CBC8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D956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9E348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0D4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11B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344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B274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CA6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9A3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4A3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700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A0D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CC6101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51A6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6BD6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ED0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9509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88E3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043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89C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BD25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3D3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061308C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6489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FF3F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2182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E00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808C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8FB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15F9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0CA50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4C1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1AC36B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48D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238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4D36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A5F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441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01C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C12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2214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216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69B2C7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BB3A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C714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60E2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976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6608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56D8B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C596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DEC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CC45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63211F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580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1D0C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0CC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75F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8A85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Bangui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DD6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9A45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A6A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B9C7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6DEE64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E7B6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KR906775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9C5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27774283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F7C7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KR906775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AED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E07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Serengeti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B55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164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8EB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62A8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18B94F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582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E3AA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27058957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E8D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KT119753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83B7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3033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Yaloke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E0C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992B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C59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7E90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04CDE0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DB3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LC029890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2E8B3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A002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LC029890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98E3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Uganda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2FC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4CE0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51D7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D0BB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B4EF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5DECED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EE54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2010818843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31BD7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F61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KY210275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7F72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5E6E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B571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C9EA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560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99E4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70.64</w:t>
            </w:r>
          </w:p>
        </w:tc>
      </w:tr>
      <w:tr w:rsidR="006160C1" w:rsidRPr="006160C1" w14:paraId="16E1448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B138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KY210275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CFEF7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2297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2C18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59E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Serengeti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9FBB0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7B5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54BF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BCC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F8868F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0ED5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D62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4C34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7609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5BBE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E66B8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B8E9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3CE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3544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425C29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2FFF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767E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D8C4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03EB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7462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F0B3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Proteles cristata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2824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2007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D17F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8154A2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657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7D316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D1B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806A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725C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769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Proteles cristata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8655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52B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EA9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703B62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CA988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495AA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70DE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C7B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366C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EC21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C425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E776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B65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E652A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70C2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D60C6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737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86B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2FD6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501A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03B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D4DA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D17A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1A4DA49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82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63FF7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4C0B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5048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906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4C4F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9753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91B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4DD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9FA592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AFD9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2011100186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460F8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CDE3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A5B6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8D0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821D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BC63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02C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E01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83.13</w:t>
            </w:r>
          </w:p>
        </w:tc>
      </w:tr>
      <w:tr w:rsidR="006160C1" w:rsidRPr="006160C1" w14:paraId="062DA59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3A95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74A51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EDC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C66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7B6B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1AB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Sheep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AE8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B165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0E9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CCF8B7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554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E99FD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A63F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E181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403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224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F816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7A09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BC67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ED40BE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26CE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AE4C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868C5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C1CE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2C29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64D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42A2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E23B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16C6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5CC636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DA117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DD971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FA2D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AD10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5551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2FE4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1E0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2056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9A4E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F92DE4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0F75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C3F2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F48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8E3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CC1A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1CEA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51CD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4722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7C8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08114C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6673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6A05A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810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4E75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0E63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0484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Fox</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5527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DC91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B12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4CF46D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07FB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2CC12"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6BB3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FA7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B92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8BC6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53718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775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AF1BE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39CD11A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DE58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E7237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4902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MT454651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FA4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South Africa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7F53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F99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6DA0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34B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3A68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3B65D1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BF9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Z08151242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AEEC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7741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224D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0201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FDAB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B8C0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AC3A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C0E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86.70</w:t>
            </w:r>
          </w:p>
        </w:tc>
      </w:tr>
      <w:tr w:rsidR="006160C1" w:rsidRPr="006160C1" w14:paraId="40993B8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EFD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Z08151377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EC000E"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CAF6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799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9DF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AE3B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7EF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2721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FF4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75.41</w:t>
            </w:r>
          </w:p>
        </w:tc>
      </w:tr>
      <w:tr w:rsidR="006160C1" w:rsidRPr="006160C1" w14:paraId="0A35662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D7E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Z0826363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48AF7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7F3C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4661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48A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11828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83E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247B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9341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62.82</w:t>
            </w:r>
          </w:p>
        </w:tc>
      </w:tr>
      <w:tr w:rsidR="006160C1" w:rsidRPr="006160C1" w14:paraId="07CD211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9D9D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Z0826475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A460A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BD5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E162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8157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AB2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7530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E90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D10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76.99</w:t>
            </w:r>
          </w:p>
        </w:tc>
      </w:tr>
      <w:tr w:rsidR="006160C1" w:rsidRPr="006160C1" w14:paraId="55F3DC2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7A4B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BA4A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BE04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CF2B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D0F4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38A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D43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D22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77047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50FD89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13B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6F0D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32090172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76CF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0E27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1A2F9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A012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30C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2113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EC6C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6867FD0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507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3FC3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FFD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002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A2FC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C995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6E87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699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B58B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21C151D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6238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17B8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0D7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3FF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9FB7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4E11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D70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2DA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29C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658ECD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6D71F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A91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7E53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61933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5AC5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57DC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67C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1323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BA7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F78C25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83EF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83B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021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734F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C954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B0E5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458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46E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907F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2AE930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395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5808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4F28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D782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F27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605AA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837D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6361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B2A6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4D10915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4A49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E55B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33158200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11A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MW055123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943E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721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33C28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Sheep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BAC8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A222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1A6E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7D3FA37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A450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Z0826253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9E264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3066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D5AF7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898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BCA3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C63E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5A4A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F7D1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97.94</w:t>
            </w:r>
          </w:p>
        </w:tc>
      </w:tr>
      <w:tr w:rsidR="006160C1" w:rsidRPr="006160C1" w14:paraId="2F64489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6FBE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Z0828879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E4DD0E"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11B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25D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37A4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226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B0A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26DB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AE9A5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51.12</w:t>
            </w:r>
          </w:p>
        </w:tc>
      </w:tr>
      <w:tr w:rsidR="006160C1" w:rsidRPr="006160C1" w14:paraId="252A6F0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4261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Z0826752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9C0F5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04FE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A37CE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FBFA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Nairobi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CF2D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1C14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4DE0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5E4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76.73</w:t>
            </w:r>
          </w:p>
        </w:tc>
      </w:tr>
      <w:tr w:rsidR="006160C1" w:rsidRPr="006160C1" w14:paraId="303F8AA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F27B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7843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17C8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MN726812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6F3D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9199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34F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0F1E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E87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2EF3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NA</w:t>
            </w:r>
          </w:p>
        </w:tc>
      </w:tr>
      <w:tr w:rsidR="006160C1" w:rsidRPr="006160C1" w14:paraId="57C7FAD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B701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SD743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D107E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2A2F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7956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8ED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Mara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CAA81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9FE5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1D8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18AD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97.42</w:t>
            </w:r>
          </w:p>
        </w:tc>
      </w:tr>
      <w:tr w:rsidR="006160C1" w:rsidRPr="006160C1" w14:paraId="59101B8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EE7E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Z0083175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801B4E"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A45D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A77D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231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B9D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93DA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26FB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D96D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62.62</w:t>
            </w:r>
          </w:p>
        </w:tc>
      </w:tr>
      <w:tr w:rsidR="006160C1" w:rsidRPr="006160C1" w14:paraId="6C15D9D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FC11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Z0826362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3A71C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C40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8D5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20CB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2C26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D941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B343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403A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86.25</w:t>
            </w:r>
          </w:p>
        </w:tc>
      </w:tr>
      <w:tr w:rsidR="006160C1" w:rsidRPr="006160C1" w14:paraId="3E3B3F7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525B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HB002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87748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DF0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5324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B4A7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Kilimanjaro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8D68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E0768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3010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EC67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14:paraId="7D12BBF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FE59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Z0083192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BC4FD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03B8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09B3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61A1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6411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0965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D003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4E54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93.22</w:t>
            </w:r>
          </w:p>
        </w:tc>
      </w:tr>
      <w:tr w:rsidR="006160C1" w:rsidRPr="006160C1" w14:paraId="05358E2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C129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2011100186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4276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193E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4DC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05C9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Kisumu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0B44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216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2BF8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E563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83.12</w:t>
            </w:r>
          </w:p>
        </w:tc>
      </w:tr>
      <w:tr w:rsidR="006160C1" w:rsidRPr="006160C1" w14:paraId="540432E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9A1D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RB004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78A8F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F7B5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FD7C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A5D6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57A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A2E1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A739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3C04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97.97</w:t>
            </w:r>
          </w:p>
        </w:tc>
      </w:tr>
      <w:tr w:rsidR="006160C1" w:rsidRPr="006160C1" w14:paraId="5477608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2234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264B3"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4E32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E80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B7C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29C0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8F1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C4B1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DDA7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95.66</w:t>
            </w:r>
          </w:p>
        </w:tc>
      </w:tr>
      <w:tr w:rsidR="006160C1" w:rsidRPr="006160C1" w14:paraId="7136E27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C022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F44B5E"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C245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B5A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CF6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62E0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197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C0BA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D2AC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97.75</w:t>
            </w:r>
          </w:p>
        </w:tc>
      </w:tr>
      <w:tr w:rsidR="006160C1" w:rsidRPr="006160C1" w14:paraId="3C4A14B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9B51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8BD9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E84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B2E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EFE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573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A2A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921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F42C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97.89</w:t>
            </w:r>
          </w:p>
        </w:tc>
      </w:tr>
      <w:tr w:rsidR="006160C1" w:rsidRPr="006160C1" w14:paraId="5076ADF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A44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ED9C59"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3BF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0F2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C748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231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304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5D91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9670E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97.91</w:t>
            </w:r>
          </w:p>
        </w:tc>
      </w:tr>
      <w:tr w:rsidR="006160C1" w:rsidRPr="006160C1" w14:paraId="0E48313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C47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0D06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56AD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C8F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B51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A0DE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117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4325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C76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97.80</w:t>
            </w:r>
          </w:p>
        </w:tc>
      </w:tr>
      <w:tr w:rsidR="006160C1" w:rsidRPr="006160C1" w14:paraId="4F0E343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9533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DCB68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453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BDF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76E7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6A2E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410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C241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53EF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14:paraId="075104E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593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264D1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691D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8FAC1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CAE4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9A8D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447F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EDF4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FA74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14:paraId="1C618EC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57E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37C03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626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E5D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E6EC1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FB62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855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0978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2B4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95.74</w:t>
            </w:r>
          </w:p>
        </w:tc>
      </w:tr>
      <w:tr w:rsidR="006160C1" w:rsidRPr="006160C1" w14:paraId="019B7C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AF31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19201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F0D14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9A1A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EE6B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9A6FC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F3C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6F83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2341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95.92</w:t>
            </w:r>
          </w:p>
        </w:tc>
      </w:tr>
      <w:tr w:rsidR="006160C1" w:rsidRPr="006160C1" w14:paraId="4D40EF4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F53E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699A6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55DB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D68F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AFB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7765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8997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7B94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0BBC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14:paraId="7409044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27B0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2BD4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44480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CEC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66F7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2A47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A3D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1741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3212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96.68</w:t>
            </w:r>
          </w:p>
        </w:tc>
      </w:tr>
      <w:tr w:rsidR="006160C1" w:rsidRPr="006160C1" w14:paraId="6C0D0E4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F66A5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5A755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53FC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10E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5AB1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458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B6FF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7CB11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A3E1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94.51</w:t>
            </w:r>
          </w:p>
        </w:tc>
      </w:tr>
      <w:tr w:rsidR="006160C1" w:rsidRPr="006160C1" w14:paraId="6E04342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E8E2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7D20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81E9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F451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BA3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123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866A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291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4820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96.28</w:t>
            </w:r>
          </w:p>
        </w:tc>
      </w:tr>
      <w:tr w:rsidR="006160C1" w:rsidRPr="006160C1" w14:paraId="2AD075D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508F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50151"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06A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4B7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1DD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2CDC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0161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20E4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EB52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93.66</w:t>
            </w:r>
          </w:p>
        </w:tc>
      </w:tr>
      <w:tr w:rsidR="006160C1" w:rsidRPr="006160C1" w14:paraId="6DF9E7C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44B6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BFCB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EA9B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4CE4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F15FD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681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CFAB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8A44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100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94.24</w:t>
            </w:r>
          </w:p>
        </w:tc>
      </w:tr>
      <w:tr w:rsidR="006160C1" w:rsidRPr="006160C1" w14:paraId="44E2687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3EA8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60C7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79E6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93A8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A6E5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3A52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A2CE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E4C3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32A4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96.79</w:t>
            </w:r>
          </w:p>
        </w:tc>
      </w:tr>
      <w:tr w:rsidR="006160C1" w:rsidRPr="006160C1" w14:paraId="1600402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F5F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Z00861869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F6E0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7D6C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574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04C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956A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1862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7CFF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4F51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97.08</w:t>
            </w:r>
          </w:p>
        </w:tc>
      </w:tr>
      <w:tr w:rsidR="006160C1" w:rsidRPr="006160C1" w14:paraId="5DBFA1D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975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25F1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D667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E750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BD27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CA0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8C29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0C3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B9DF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97.25</w:t>
            </w:r>
          </w:p>
        </w:tc>
      </w:tr>
      <w:tr w:rsidR="006160C1" w:rsidRPr="006160C1" w14:paraId="35D04C6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B090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9F4921"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C54E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6D0A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2C5C5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DFDA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C04A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EBA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58C02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94.51</w:t>
            </w:r>
          </w:p>
        </w:tc>
      </w:tr>
      <w:tr w:rsidR="006160C1" w:rsidRPr="006160C1" w14:paraId="0BD96A9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0F89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3E55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51BF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39DD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E3C5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28FC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B0E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DB892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2A38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96.69</w:t>
            </w:r>
          </w:p>
        </w:tc>
      </w:tr>
      <w:tr w:rsidR="006160C1" w:rsidRPr="006160C1" w14:paraId="1F08AF0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DA5E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633B9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25BA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33E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7697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9860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BA4F4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7F8B7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17258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94.53</w:t>
            </w:r>
          </w:p>
        </w:tc>
      </w:tr>
      <w:tr w:rsidR="006160C1" w:rsidRPr="006160C1" w14:paraId="336C2DA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03F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Z0826447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11DF8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BA57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AB63E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251D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E64C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18EC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F3E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6BD2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78.59</w:t>
            </w:r>
          </w:p>
        </w:tc>
      </w:tr>
      <w:tr w:rsidR="006160C1" w:rsidRPr="006160C1" w14:paraId="3F6065B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20E0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380D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327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220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3EE3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BA27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8816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C60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F1D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92.57</w:t>
            </w:r>
          </w:p>
        </w:tc>
      </w:tr>
      <w:tr w:rsidR="006160C1" w:rsidRPr="006160C1" w14:paraId="4BA1AF0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2A6F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17800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73F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7452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7ADA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1322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2E38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32DA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E537F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97.93</w:t>
            </w:r>
          </w:p>
        </w:tc>
      </w:tr>
      <w:tr w:rsidR="006160C1" w:rsidRPr="006160C1" w14:paraId="43EBC44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3F8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24349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22A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2F9D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BAA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508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6394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4139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CBC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97.79</w:t>
            </w:r>
          </w:p>
        </w:tc>
      </w:tr>
      <w:tr w:rsidR="006160C1" w:rsidRPr="006160C1" w14:paraId="64794E6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D670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A5BC22"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F26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E8383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C142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2C0A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A88A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CB04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7D1A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14:paraId="5946D4B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C0FCB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ACB12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524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360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FA22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FFD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9B26A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277D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0A9D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74.93</w:t>
            </w:r>
          </w:p>
        </w:tc>
      </w:tr>
      <w:tr w:rsidR="006160C1" w:rsidRPr="006160C1" w14:paraId="7D76D75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5C24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464B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95C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85D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35A3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F4D6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86C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BB41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C44A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14:paraId="27F73E9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107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03C32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622D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6DA1D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E5E5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090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C5CE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46B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643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97.61</w:t>
            </w:r>
          </w:p>
        </w:tc>
      </w:tr>
      <w:tr w:rsidR="006160C1" w:rsidRPr="006160C1" w14:paraId="29A404D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2810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157C91"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8A2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6BD5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EEDB2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5934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E8A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3995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D39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97.81</w:t>
            </w:r>
          </w:p>
        </w:tc>
      </w:tr>
      <w:tr w:rsidR="006160C1" w:rsidRPr="006160C1" w14:paraId="33B3821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AEB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FCD7D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F2342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C82B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309A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AEC4A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BACD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C6B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5FEA7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93.30</w:t>
            </w:r>
          </w:p>
        </w:tc>
      </w:tr>
      <w:tr w:rsidR="006160C1" w:rsidRPr="006160C1" w14:paraId="694E085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3A8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AFE8F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88D6A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04B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C47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A521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3D9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85C0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DF0D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97.95</w:t>
            </w:r>
          </w:p>
        </w:tc>
      </w:tr>
      <w:tr w:rsidR="006160C1" w:rsidRPr="006160C1" w14:paraId="3D12DA8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35C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24C5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82E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E61C3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634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9D02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5C8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6A9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87E2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97.74</w:t>
            </w:r>
          </w:p>
        </w:tc>
      </w:tr>
      <w:tr w:rsidR="006160C1" w:rsidRPr="006160C1" w14:paraId="3264B97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576E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BBF5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27AC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OR920291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BBE5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61A8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8F1B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035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92DB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F90C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97.77</w:t>
            </w:r>
          </w:p>
        </w:tc>
      </w:tr>
      <w:tr w:rsidR="006160C1" w:rsidRPr="006160C1" w14:paraId="11E2F3B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2C2EC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0B374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44D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411A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93994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6C5B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0644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7C137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039E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97.71</w:t>
            </w:r>
          </w:p>
        </w:tc>
      </w:tr>
      <w:tr w:rsidR="006160C1" w:rsidRPr="006160C1" w14:paraId="02D624D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ACFE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B650A9"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14AB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DC61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8961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66B25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D4BEF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AF2A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22F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95.45</w:t>
            </w:r>
          </w:p>
        </w:tc>
      </w:tr>
      <w:tr w:rsidR="006160C1" w:rsidRPr="006160C1" w14:paraId="4536F9F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50BDA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8960B3"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FB5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1EC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31DC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9AA3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87EC2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7AE5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B7409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97.45</w:t>
            </w:r>
          </w:p>
        </w:tc>
      </w:tr>
      <w:tr w:rsidR="006160C1" w:rsidRPr="006160C1" w14:paraId="57DD226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20494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A80CC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FDE1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OR920286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B00F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4824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9F35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E185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0A8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8E3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95.72</w:t>
            </w:r>
          </w:p>
        </w:tc>
      </w:tr>
      <w:tr w:rsidR="006160C1" w:rsidRPr="006160C1" w14:paraId="340FA7E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CE4D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64D54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5669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1AE8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5C70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6677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051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088A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B34A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97.90</w:t>
            </w:r>
          </w:p>
        </w:tc>
      </w:tr>
      <w:tr w:rsidR="006160C1" w:rsidRPr="006160C1" w14:paraId="415CFA1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872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35CEB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47F4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2AC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0E42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26F1B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1401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97D2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65E05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84.43</w:t>
            </w:r>
          </w:p>
        </w:tc>
      </w:tr>
      <w:tr w:rsidR="006160C1" w:rsidRPr="006160C1" w14:paraId="1C31DB1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F442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B31CD3"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56B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CD4A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B4B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7A36F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9AB6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4FD63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A42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97.86</w:t>
            </w:r>
          </w:p>
        </w:tc>
      </w:tr>
      <w:tr w:rsidR="006160C1" w:rsidRPr="006160C1" w14:paraId="25CF7A1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AE10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BC5CA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3BAE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11F1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02B3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8A4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6AE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A69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EAB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97.58</w:t>
            </w:r>
          </w:p>
        </w:tc>
      </w:tr>
      <w:tr w:rsidR="006160C1" w:rsidRPr="006160C1" w14:paraId="298E806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8C45B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C14A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918F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40E7F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FB09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69B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A8EC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90F2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A0C4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14:paraId="34195A6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E0495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AF76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A2385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OR920339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7EFC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9618B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3E9D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39080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602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BABE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97.94</w:t>
            </w:r>
          </w:p>
        </w:tc>
      </w:tr>
      <w:tr w:rsidR="006160C1" w:rsidRPr="006160C1" w14:paraId="15DFAA3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CFF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FB75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853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5BBA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0A6E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9A0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16A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1DD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C27A6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14:paraId="34C9D51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9131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2021153276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1E25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4B11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AB3D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336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1A00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6D1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29FD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FD8AF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94.24</w:t>
            </w:r>
          </w:p>
        </w:tc>
      </w:tr>
      <w:tr w:rsidR="006160C1" w:rsidRPr="006160C1" w14:paraId="308D6B2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01A5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SD846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DCE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AF2B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OR045947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E5C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D0A2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F7D5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Human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CE513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EFB3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7F1A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97.63</w:t>
            </w:r>
          </w:p>
        </w:tc>
      </w:tr>
      <w:tr w:rsidR="006160C1" w:rsidRPr="006160C1" w14:paraId="3FA0E84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54A3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1D4AF1"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0B3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643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A9A9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C625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9281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0F6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81D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97.78</w:t>
            </w:r>
          </w:p>
        </w:tc>
      </w:tr>
      <w:tr w:rsidR="006160C1" w:rsidRPr="006160C1" w14:paraId="7CC7CBA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AF2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2CB65A"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5C758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4DB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3F92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D19C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7D815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D7D9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C47BA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97.53</w:t>
            </w:r>
          </w:p>
        </w:tc>
      </w:tr>
      <w:tr w:rsidR="006160C1" w:rsidRPr="006160C1" w14:paraId="4175879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C51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40F5B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0A7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B7A7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EDA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Ugunja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376BF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35FC8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26D0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0A4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97.21</w:t>
            </w:r>
          </w:p>
        </w:tc>
      </w:tr>
      <w:tr w:rsidR="006160C1" w:rsidRPr="006160C1" w14:paraId="4F65E87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075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F5F24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5C16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D48F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9A23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5435F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723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1B8F7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5BFF8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96.66</w:t>
            </w:r>
          </w:p>
        </w:tc>
      </w:tr>
      <w:tr w:rsidR="006160C1" w:rsidRPr="006160C1" w14:paraId="0DA4F52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9320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6010F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773E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A96B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406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F7B32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0CF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1CCB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57F6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14:paraId="79132262"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D1C8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1D291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DFE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EC339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2D44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5C3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E3D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8CD4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63B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96.79</w:t>
            </w:r>
          </w:p>
        </w:tc>
      </w:tr>
      <w:tr w:rsidR="006160C1" w:rsidRPr="006160C1" w14:paraId="54529B8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AFC9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A0C59"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9868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F982B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17DB0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3A78C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3773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55263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A72C1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96.44</w:t>
            </w:r>
          </w:p>
        </w:tc>
      </w:tr>
      <w:tr w:rsidR="006160C1" w:rsidRPr="006160C1" w14:paraId="1D754CB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26A1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A220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98E16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0C19B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4442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A5BC4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345F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4B4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CE2BD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97.70</w:t>
            </w:r>
          </w:p>
        </w:tc>
      </w:tr>
      <w:tr w:rsidR="006160C1" w:rsidRPr="006160C1" w14:paraId="3C5DE61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0D18B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7A1791"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E715E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3F2A6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AD78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Bondo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3B70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6AB26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4A7DC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C937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97.74</w:t>
            </w:r>
          </w:p>
        </w:tc>
      </w:tr>
      <w:tr w:rsidR="006160C1" w:rsidRPr="006160C1" w14:paraId="0633BE4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5076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CC4EB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F5C0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28F5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A22D1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A78F9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C3F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6FA64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4BA6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97.03</w:t>
            </w:r>
          </w:p>
        </w:tc>
      </w:tr>
      <w:tr w:rsidR="006160C1" w:rsidRPr="006160C1" w14:paraId="52FCDA1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179C2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DA53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48C35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9D01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00D9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8740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DF59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82D9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E0C54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97.85</w:t>
            </w:r>
          </w:p>
        </w:tc>
      </w:tr>
      <w:tr w:rsidR="006160C1" w:rsidRPr="006160C1" w14:paraId="3CFEF801"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829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60AEB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1B76A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OR045977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A2B1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B23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0B53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962BC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1B3F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5C037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97.70</w:t>
            </w:r>
          </w:p>
        </w:tc>
      </w:tr>
      <w:tr w:rsidR="006160C1" w:rsidRPr="006160C1" w14:paraId="0F6F714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D02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Z00861838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C93A9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955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OR045981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BF39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ABDB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Siaya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E0E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9B5E3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7B1CB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0A12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14:paraId="081B25E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A3F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46223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9AEE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A1A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C55F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DD700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FE7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F0D3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0176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97.75</w:t>
            </w:r>
          </w:p>
        </w:tc>
      </w:tr>
      <w:tr w:rsidR="006160C1" w:rsidRPr="006160C1" w14:paraId="3A96089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8993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D9FF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4EBE2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23F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58C0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CB02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2513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B9E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E8C33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97.76</w:t>
            </w:r>
          </w:p>
        </w:tc>
      </w:tr>
      <w:tr w:rsidR="006160C1" w:rsidRPr="006160C1" w14:paraId="4D832F3B"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D493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A642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50BB7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342D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22D3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E2F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FFF02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ADF0F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0164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96.28</w:t>
            </w:r>
          </w:p>
        </w:tc>
      </w:tr>
      <w:tr w:rsidR="006160C1" w:rsidRPr="006160C1" w14:paraId="6AE5298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B7D2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Z00865564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168A6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C856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BC97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1465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FFC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1770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AF1a_C1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46E5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DDB7E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93.42</w:t>
            </w:r>
          </w:p>
        </w:tc>
      </w:tr>
      <w:tr w:rsidR="006160C1" w:rsidRPr="006160C1" w14:paraId="2B34BC9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770F9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Z00865570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9EBF59"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1F6D8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AD19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06F1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6435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BD6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C51B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75A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97.80</w:t>
            </w:r>
          </w:p>
        </w:tc>
      </w:tr>
      <w:tr w:rsidR="006160C1" w:rsidRPr="006160C1" w14:paraId="7FD268B8"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34D4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Z00865571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CC5A82"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B8E2C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OR046015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E1A7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E18A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Rarieda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05D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7E022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2665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0BAC0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97.13</w:t>
            </w:r>
          </w:p>
        </w:tc>
      </w:tr>
      <w:tr w:rsidR="006160C1" w:rsidRPr="006160C1" w14:paraId="6150FE2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84A3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Z00861809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2EA4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B293A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D6B8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83CDE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Ugunja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DEFE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694F7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1ADE0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C3884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97.21</w:t>
            </w:r>
          </w:p>
        </w:tc>
      </w:tr>
      <w:tr w:rsidR="006160C1" w:rsidRPr="006160C1" w14:paraId="3538382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365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Z00861816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C319B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E3EF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839B6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E4F7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Alego usonga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B117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9295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AF1a_A1.1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04C4C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FEDB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97.16</w:t>
            </w:r>
          </w:p>
        </w:tc>
      </w:tr>
      <w:tr w:rsidR="006160C1" w:rsidRPr="006160C1" w14:paraId="420BDE40"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CE60D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AR03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65246B"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2E55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493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Tanzania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F6A92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Arusha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C38E1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2FC5A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BF613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00DC2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97.88</w:t>
            </w:r>
          </w:p>
        </w:tc>
      </w:tr>
      <w:tr w:rsidR="006160C1" w:rsidRPr="006160C1" w14:paraId="40BA4C1C"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A1BA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Z0083249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E3F72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8CE44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1DC3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DEBAF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82A9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46C2F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B33F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96DD7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98.05</w:t>
            </w:r>
          </w:p>
        </w:tc>
      </w:tr>
      <w:tr w:rsidR="006160C1" w:rsidRPr="006160C1" w14:paraId="12AD6187"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06A50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F551F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5522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D538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B07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F73F8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4CF15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4560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F50AD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98.04</w:t>
            </w:r>
          </w:p>
        </w:tc>
      </w:tr>
      <w:tr w:rsidR="006160C1" w:rsidRPr="006160C1" w14:paraId="5A000B1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832A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F802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B4304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AD2B5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65C6F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E912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6256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A089C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D2E74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98.01</w:t>
            </w:r>
          </w:p>
        </w:tc>
      </w:tr>
      <w:tr w:rsidR="006160C1" w:rsidRPr="006160C1" w14:paraId="439C8D13"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B5C83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Z0083263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CEF0E6"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FC784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9E212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6A3F8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371D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02F22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1008E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33284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97.96</w:t>
            </w:r>
          </w:p>
        </w:tc>
      </w:tr>
      <w:tr w:rsidR="006160C1" w:rsidRPr="006160C1" w14:paraId="68D8F566"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DCD99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9508FF"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6D18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0753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3E9F8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Kaiti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7A7C8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08C86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DAE9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01BD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14:paraId="11A3EEE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4B324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D4C108"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E37A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AAFE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E226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E6F3F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29077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052C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52B8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14:paraId="3094452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1D0F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897509"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B98B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FD572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63E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A6F60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38947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A3E4EE"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9260B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98.04</w:t>
            </w:r>
          </w:p>
        </w:tc>
      </w:tr>
      <w:tr w:rsidR="006160C1" w:rsidRPr="006160C1" w14:paraId="16241104"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2E0E1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DF33D0"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399E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C385D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F1491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Kilome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8CD61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Cow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FECE3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399F8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A98A1C"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96.59</w:t>
            </w:r>
          </w:p>
        </w:tc>
      </w:tr>
      <w:tr w:rsidR="006160C1" w:rsidRPr="006160C1" w14:paraId="4D91191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D8CD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FFD08C"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F03B3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B8BD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D0D92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6F9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BFE7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E30A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CBE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14:paraId="6CBFEDE5"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7C262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072BE"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ED54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D951D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6B7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1FF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1466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15DE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0826A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98.03</w:t>
            </w:r>
          </w:p>
        </w:tc>
      </w:tr>
      <w:tr w:rsidR="006160C1" w:rsidRPr="006160C1" w14:paraId="05665C89"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165591"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D5A64"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89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OR920273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28919"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23DD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BAFC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27DF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75A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D4DE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98.00</w:t>
            </w:r>
          </w:p>
        </w:tc>
      </w:tr>
      <w:tr w:rsidR="006160C1" w:rsidRPr="006160C1" w14:paraId="0C6B6DBE"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8B22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D89AAD"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B2C46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OR920257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24757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BA0602"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Kibwezi West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8536AB"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8F23F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62F56D"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E096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98.01</w:t>
            </w:r>
          </w:p>
        </w:tc>
      </w:tr>
      <w:tr w:rsidR="006160C1" w:rsidRPr="006160C1" w14:paraId="3315E58D"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5DC3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C742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09AE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F2E29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EB72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929D6F"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Dog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EAE9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6D066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9BDA6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97.99</w:t>
            </w:r>
          </w:p>
        </w:tc>
      </w:tr>
      <w:tr w:rsidR="006160C1" w:rsidRPr="006160C1" w14:paraId="6ED7A86A"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427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A9C27"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B53EC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359A5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E5A0A"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Kibwezi East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80FD1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7A0B7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167905"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2D95C7"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98.02</w:t>
            </w:r>
          </w:p>
        </w:tc>
      </w:tr>
      <w:tr w:rsidR="006160C1" w:rsidRPr="006160C1" w14:paraId="052B99AF" w14:textId="77777777" w:rsidTr="006160C1">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64E26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Z0829344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4E0825" w14:textId="77777777" w:rsidR="006160C1" w:rsidRPr="006160C1" w:rsidRDefault="006160C1" w:rsidP="006160C1">
            <w:pPr>
              <w:rPr>
                <w:rFonts w:ascii="Times New Roman" w:eastAsia="Times New Roman" w:hAnsi="Times New Roman" w:cs="Times New Roman"/>
                <w:kern w:val="0"/>
                <w:lang w:eastAsia="en-GB"/>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9B49E8"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OR920310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6F3AA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Kenya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29C566"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Makueni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6C4C0"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Goat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36ECC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AF1b_A1.1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25EE14"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2022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2B24B3" w14:textId="77777777" w:rsidR="006160C1" w:rsidRPr="006160C1" w:rsidRDefault="006160C1" w:rsidP="006160C1">
            <w:pPr>
              <w:jc w:val="both"/>
              <w:rPr>
                <w:rFonts w:ascii="Times New Roman" w:eastAsia="Times New Roman" w:hAnsi="Times New Roman" w:cs="Times New Roman"/>
                <w:kern w:val="0"/>
                <w:lang w:eastAsia="en-GB"/>
                <w14:ligatures w14:val="none"/>
              </w:rPr>
            </w:pPr>
            <w:r w:rsidRPr="006160C1">
              <w:rPr>
                <w:rFonts w:ascii="Arial" w:eastAsia="Times New Roman" w:hAnsi="Arial" w:cs="Arial"/>
                <w:color w:val="000000"/>
                <w:kern w:val="0"/>
                <w:sz w:val="16"/>
                <w:szCs w:val="16"/>
                <w:lang w:eastAsia="en-GB"/>
                <w14:ligatures w14:val="none"/>
              </w:rPr>
              <w:t>98.07</w:t>
            </w:r>
          </w:p>
        </w:tc>
      </w:tr>
    </w:tbl>
    <w:p w14:paraId="74B379F4" w14:textId="77777777" w:rsidR="006160C1" w:rsidRPr="006160C1" w:rsidRDefault="006160C1" w:rsidP="00F35909">
      <w:pPr>
        <w:spacing w:line="360" w:lineRule="auto"/>
        <w:rPr>
          <w:rFonts w:cstheme="minorHAnsi"/>
          <w:sz w:val="22"/>
          <w:szCs w:val="22"/>
          <w:lang w:val="en-GB"/>
        </w:rPr>
      </w:pPr>
      <w:r w:rsidRPr="006160C1">
        <w:rPr>
          <w:rFonts w:ascii="Times New Roman" w:eastAsia="Times New Roman" w:hAnsi="Times New Roman" w:cs="Times New Roman"/>
          <w:kern w:val="0"/>
          <w:lang w:eastAsia="en-GB"/>
          <w14:ligatures w14:val="none"/>
        </w:rPr>
        <w:br/>
      </w:r>
    </w:p>
    <w:sectPr w:rsidR="006160C1" w:rsidRPr="006160C1">
      <w:head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date="2024-07-25T17:28:00Z" w:initials="A">
    <w:p w14:paraId="5CEA4400" w14:textId="77777777" w:rsidR="00834C18" w:rsidRDefault="00834C18">
      <w:pPr>
        <w:pStyle w:val="CommentText"/>
      </w:pPr>
      <w:r>
        <w:rPr>
          <w:rStyle w:val="CommentReference"/>
          <w:rFonts w:hint="eastAsia"/>
        </w:rPr>
        <w:annotationRef/>
      </w:r>
      <w:r w:rsidRPr="00834C18">
        <w:t xml:space="preserve">In this table, the sequences of the 5 cases in this study should be distinguished. </w:t>
      </w:r>
    </w:p>
    <w:p w14:paraId="62F59B88" w14:textId="77777777" w:rsidR="00834C18" w:rsidRDefault="00834C18">
      <w:pPr>
        <w:pStyle w:val="CommentText"/>
      </w:pPr>
      <w:r w:rsidRPr="00834C18">
        <w:t>The values of 76.75 for Case 1 and 97.49 for Case 3 in Table 1</w:t>
      </w:r>
      <w:r>
        <w:rPr>
          <w:rFonts w:hint="eastAsia"/>
          <w:lang w:eastAsia="zh-CN"/>
        </w:rPr>
        <w:t xml:space="preserve"> </w:t>
      </w:r>
      <w:r w:rsidRPr="00834C18">
        <w:t>are not found</w:t>
      </w:r>
      <w:r>
        <w:rPr>
          <w:rFonts w:hint="eastAsia"/>
          <w:lang w:eastAsia="zh-CN"/>
        </w:rPr>
        <w:t xml:space="preserve"> here</w:t>
      </w:r>
      <w:r w:rsidRPr="00834C18">
        <w:t>.</w:t>
      </w:r>
    </w:p>
    <w:p w14:paraId="0D7FADE4" w14:textId="614EF764" w:rsidR="00834C18" w:rsidRDefault="009E0176">
      <w:pPr>
        <w:pStyle w:val="CommentText"/>
      </w:pPr>
      <w:r w:rsidRPr="009E0176">
        <w:rPr>
          <w:rFonts w:hint="eastAsia"/>
        </w:rPr>
        <w:t>Why are some PubMed IDs missing? Are they the 99 new sequences? And there should be a sign like "</w:t>
      </w:r>
      <w:r w:rsidRPr="009E0176">
        <w:rPr>
          <w:rFonts w:hint="eastAsia"/>
        </w:rPr>
        <w:t>－</w:t>
      </w:r>
      <w:r w:rsidRPr="009E0176">
        <w:rPr>
          <w:rFonts w:hint="eastAsia"/>
        </w:rPr>
        <w:t>" or NA in the empty cells with an explanation in the annotation.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FAD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6F1499" w16cex:dateUtc="2024-07-25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7FADE4" w16cid:durableId="586F1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49218" w14:textId="77777777" w:rsidR="00C9716D" w:rsidRDefault="00C9716D" w:rsidP="006160C1">
      <w:r>
        <w:separator/>
      </w:r>
    </w:p>
  </w:endnote>
  <w:endnote w:type="continuationSeparator" w:id="0">
    <w:p w14:paraId="7E80AF2A" w14:textId="77777777" w:rsidR="00C9716D" w:rsidRDefault="00C9716D"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BFB0E" w14:textId="77777777" w:rsidR="00C9716D" w:rsidRDefault="00C9716D" w:rsidP="006160C1">
      <w:r>
        <w:separator/>
      </w:r>
    </w:p>
  </w:footnote>
  <w:footnote w:type="continuationSeparator" w:id="0">
    <w:p w14:paraId="36A64FAB" w14:textId="77777777" w:rsidR="00C9716D" w:rsidRDefault="00C9716D"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B0BE2" w14:textId="77777777"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09"/>
    <w:rsid w:val="0009349E"/>
    <w:rsid w:val="000F7E02"/>
    <w:rsid w:val="0010445C"/>
    <w:rsid w:val="002D2C6C"/>
    <w:rsid w:val="003D6DD5"/>
    <w:rsid w:val="006160C1"/>
    <w:rsid w:val="00650914"/>
    <w:rsid w:val="00834C18"/>
    <w:rsid w:val="00915FF8"/>
    <w:rsid w:val="009E0176"/>
    <w:rsid w:val="00A30CFF"/>
    <w:rsid w:val="00C9716D"/>
    <w:rsid w:val="00CE65B5"/>
    <w:rsid w:val="00D631A6"/>
    <w:rsid w:val="00DD35FB"/>
    <w:rsid w:val="00E6010F"/>
    <w:rsid w:val="00F3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97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834C18"/>
  </w:style>
  <w:style w:type="character" w:styleId="CommentReference">
    <w:name w:val="annotation reference"/>
    <w:basedOn w:val="DefaultParagraphFont"/>
    <w:uiPriority w:val="99"/>
    <w:semiHidden/>
    <w:unhideWhenUsed/>
    <w:rsid w:val="00834C18"/>
    <w:rPr>
      <w:sz w:val="21"/>
      <w:szCs w:val="21"/>
    </w:rPr>
  </w:style>
  <w:style w:type="paragraph" w:styleId="CommentText">
    <w:name w:val="annotation text"/>
    <w:basedOn w:val="Normal"/>
    <w:link w:val="CommentTextChar"/>
    <w:uiPriority w:val="99"/>
    <w:semiHidden/>
    <w:unhideWhenUsed/>
    <w:rsid w:val="00834C18"/>
  </w:style>
  <w:style w:type="character" w:customStyle="1" w:styleId="CommentTextChar">
    <w:name w:val="Comment Text Char"/>
    <w:basedOn w:val="DefaultParagraphFont"/>
    <w:link w:val="CommentText"/>
    <w:uiPriority w:val="99"/>
    <w:semiHidden/>
    <w:rsid w:val="00834C18"/>
  </w:style>
  <w:style w:type="paragraph" w:styleId="CommentSubject">
    <w:name w:val="annotation subject"/>
    <w:basedOn w:val="CommentText"/>
    <w:next w:val="CommentText"/>
    <w:link w:val="CommentSubjectChar"/>
    <w:uiPriority w:val="99"/>
    <w:semiHidden/>
    <w:unhideWhenUsed/>
    <w:rsid w:val="00834C18"/>
    <w:rPr>
      <w:b/>
      <w:bCs/>
    </w:rPr>
  </w:style>
  <w:style w:type="character" w:customStyle="1" w:styleId="CommentSubjectChar">
    <w:name w:val="Comment Subject Char"/>
    <w:basedOn w:val="CommentTextChar"/>
    <w:link w:val="CommentSubject"/>
    <w:uiPriority w:val="99"/>
    <w:semiHidden/>
    <w:rsid w:val="00834C18"/>
    <w:rPr>
      <w:b/>
      <w:bCs/>
    </w:rPr>
  </w:style>
  <w:style w:type="paragraph" w:styleId="BalloonText">
    <w:name w:val="Balloon Text"/>
    <w:basedOn w:val="Normal"/>
    <w:link w:val="BalloonTextChar"/>
    <w:uiPriority w:val="99"/>
    <w:semiHidden/>
    <w:unhideWhenUsed/>
    <w:rsid w:val="001044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2399</Words>
  <Characters>13678</Characters>
  <Application>Microsoft Office Word</Application>
  <DocSecurity>0</DocSecurity>
  <Lines>113</Lines>
  <Paragraphs>32</Paragraphs>
  <ScaleCrop>false</ScaleCrop>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2024-07-26T08:55:00Z</dcterms:created>
  <dcterms:modified xsi:type="dcterms:W3CDTF">2024-07-26T08:55:00Z</dcterms:modified>
</cp:coreProperties>
</file>