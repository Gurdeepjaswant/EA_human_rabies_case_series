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0057AA" w14:textId="77777777" w:rsidR="004F28CE" w:rsidRPr="004F28CE" w:rsidRDefault="004F28CE" w:rsidP="002F2EA8">
      <w:pPr>
        <w:spacing w:line="360" w:lineRule="auto"/>
        <w:jc w:val="both"/>
        <w:rPr>
          <w:rFonts w:eastAsia="Times New Roman" w:cstheme="minorHAnsi"/>
          <w:kern w:val="0"/>
          <w:sz w:val="22"/>
          <w:szCs w:val="22"/>
          <w:lang w:eastAsia="en-GB"/>
          <w14:ligatures w14:val="none"/>
        </w:rPr>
      </w:pPr>
      <w:bookmarkStart w:id="0" w:name="_GoBack"/>
      <w:bookmarkEnd w:id="0"/>
      <w:r w:rsidRPr="004F28CE">
        <w:rPr>
          <w:rFonts w:eastAsia="Times New Roman" w:cstheme="minorHAnsi"/>
          <w:b/>
          <w:bCs/>
          <w:color w:val="000000"/>
          <w:kern w:val="0"/>
          <w:sz w:val="22"/>
          <w:szCs w:val="22"/>
          <w:lang w:eastAsia="en-GB"/>
          <w14:ligatures w14:val="none"/>
        </w:rPr>
        <w:t xml:space="preserve">Supplementary Table 2. Estimates of divergence between each human case and the most closely related sequenced animal cases (as determined by lowest patristic distance between related case and human case). </w:t>
      </w:r>
      <w:r w:rsidRPr="004F28CE">
        <w:rPr>
          <w:rFonts w:eastAsia="Times New Roman" w:cstheme="minorHAnsi"/>
          <w:color w:val="000000"/>
          <w:kern w:val="0"/>
          <w:sz w:val="22"/>
          <w:szCs w:val="22"/>
          <w:lang w:eastAsia="en-GB"/>
          <w14:ligatures w14:val="none"/>
        </w:rPr>
        <w:t>Patristic distance (substitutions per site) and time between each human case and the named related sequence extracted from the phylogeny. The patristic distance was divided by the average mutation rate (0.000244 substitutions per site per year</w:t>
      </w:r>
      <w:r w:rsidR="002F2EA8">
        <w:rPr>
          <w:rFonts w:eastAsia="Times New Roman" w:cstheme="minorHAnsi"/>
          <w:color w:val="000000"/>
          <w:kern w:val="0"/>
          <w:sz w:val="22"/>
          <w:szCs w:val="22"/>
          <w:lang w:val="en-GB" w:eastAsia="en-GB"/>
          <w14:ligatures w14:val="none"/>
        </w:rPr>
        <w:t xml:space="preserve"> </w:t>
      </w:r>
      <w:r w:rsidR="00020C3E">
        <w:rPr>
          <w:rFonts w:eastAsia="Times New Roman" w:cstheme="minorHAnsi"/>
          <w:color w:val="000000"/>
          <w:kern w:val="0"/>
          <w:sz w:val="22"/>
          <w:szCs w:val="22"/>
          <w:lang w:val="en-GB" w:eastAsia="en-GB"/>
          <w14:ligatures w14:val="none"/>
        </w:rPr>
        <w:fldChar w:fldCharType="begin"/>
      </w:r>
      <w:r w:rsidR="002F2EA8">
        <w:rPr>
          <w:rFonts w:eastAsia="Times New Roman" w:cstheme="minorHAnsi"/>
          <w:color w:val="000000"/>
          <w:kern w:val="0"/>
          <w:sz w:val="22"/>
          <w:szCs w:val="22"/>
          <w:lang w:val="en-GB" w:eastAsia="en-GB"/>
          <w14:ligatures w14:val="none"/>
        </w:rPr>
        <w:instrText xml:space="preserve"> ADDIN ZOTERO_ITEM CSL_CITATION {"citationID":"PtgqMeUl","properties":{"formattedCitation":"[1]","plainCitation":"[1]","noteIndex":0},"citationItems":[{"id":1649,"uris":["http://zotero.org/users/8057111/items/W5KKH43R"],"itemData":{"id":1649,"type":"article-journal","abstract":"The natural evolution of rabies virus (RABV) provides a potent example of multiple host shifts and an important opportunity to determine the mechanisms that underpin viral emergence. Using 321 genome sequences spanning an unprecedented diversity of RABV, we compared evolutionary rates and selection pressures in viruses sampled from multiple primary host shifts that occurred on various continents. Two major phylogenetic groups, bat-related RABV and dog-related RABV, experiencing markedly different evolutionary dynamics were identified. While no correlation between time and genetic divergence was found in bat-related RABV, the evolution of dog-related RABV followed a generally clock-like structure, although with a relatively low evolutionary rate. Subsequent molecular clock dating indicated that dog-related RABV likely underwent a rapid global spread following the intensification of intercontinental trade starting in the 15th century. Strikingly, although dog RABV has jumped to various wildlife species from the order Carnivora, we found no clear evidence that these host-jumping events involved adaptive evolution, with RABV instead characterized by strong purifying selection, suggesting that ecological processes also play an important role in shaping patterns of emergence. However, specific amino acid changes were associated with the parallel emergence of RABV in ferret-badgers in Asia, and some host shifts were associated with increases in evolutionary rate, particularly in the ferret-badger and mongoose, implying that changes in host species can have important impacts on evolutionary dynamics.","container-title":"PLOS Pathogens","DOI":"10.1371/journal.ppat.1006041","ISSN":"1553-7374","issue":"12","journalAbbreviation":"PLOS Pathogens","language":"en","note":"publisher: Public Library of Science","page":"e1006041","source":"PLoS Journals","title":"Large-Scale Phylogenomic Analysis Reveals the Complex Evolutionary History of Rabies Virus in Multiple Carnivore Hosts","volume":"12","author":[{"family":"Troupin","given":"Cécile"},{"family":"Dacheux","given":"Laurent"},{"family":"Tanguy","given":"Marion"},{"family":"Sabeta","given":"Claude"},{"family":"Blanc","given":"Hervé"},{"family":"Bouchier","given":"Christiane"},{"family":"Vignuzzi","given":"Marco"},{"family":"Duchene","given":"Sebastián"},{"family":"Holmes","given":"Edward C."},{"family":"Bourhy","given":"Hervé"}],"issued":{"date-parts":[["2016",12,15]]}}}],"schema":"https://github.com/citation-style-language/schema/raw/master/csl-citation.json"} </w:instrText>
      </w:r>
      <w:r w:rsidR="00020C3E">
        <w:rPr>
          <w:rFonts w:eastAsia="Times New Roman" w:cstheme="minorHAnsi"/>
          <w:color w:val="000000"/>
          <w:kern w:val="0"/>
          <w:sz w:val="22"/>
          <w:szCs w:val="22"/>
          <w:lang w:val="en-GB" w:eastAsia="en-GB"/>
          <w14:ligatures w14:val="none"/>
        </w:rPr>
        <w:fldChar w:fldCharType="separate"/>
      </w:r>
      <w:r w:rsidR="002F2EA8">
        <w:rPr>
          <w:rFonts w:ascii="Calibri" w:cs="Calibri"/>
          <w:color w:val="000000"/>
          <w:kern w:val="0"/>
          <w:sz w:val="22"/>
          <w:lang w:val="en-GB"/>
        </w:rPr>
        <w:t>[1]</w:t>
      </w:r>
      <w:r w:rsidR="00020C3E">
        <w:rPr>
          <w:rFonts w:eastAsia="Times New Roman" w:cstheme="minorHAnsi"/>
          <w:color w:val="000000"/>
          <w:kern w:val="0"/>
          <w:sz w:val="22"/>
          <w:szCs w:val="22"/>
          <w:lang w:val="en-GB" w:eastAsia="en-GB"/>
          <w14:ligatures w14:val="none"/>
        </w:rPr>
        <w:fldChar w:fldCharType="end"/>
      </w:r>
      <w:r w:rsidRPr="004F28CE">
        <w:rPr>
          <w:rFonts w:eastAsia="Times New Roman" w:cstheme="minorHAnsi"/>
          <w:color w:val="000000"/>
          <w:kern w:val="0"/>
          <w:sz w:val="22"/>
          <w:szCs w:val="22"/>
          <w:lang w:eastAsia="en-GB"/>
          <w14:ligatures w14:val="none"/>
        </w:rPr>
        <w:t>) and used to estimate the time since the cases diverged (equivalent to an approximate most recent common ancestor). - or + indicates days before or after human cases respectively. </w:t>
      </w:r>
    </w:p>
    <w:tbl>
      <w:tblPr>
        <w:tblW w:w="0" w:type="auto"/>
        <w:tblCellMar>
          <w:top w:w="15" w:type="dxa"/>
          <w:left w:w="15" w:type="dxa"/>
          <w:bottom w:w="15" w:type="dxa"/>
          <w:right w:w="15" w:type="dxa"/>
        </w:tblCellMar>
        <w:tblLook w:val="04A0" w:firstRow="1" w:lastRow="0" w:firstColumn="1" w:lastColumn="0" w:noHBand="0" w:noVBand="1"/>
      </w:tblPr>
      <w:tblGrid>
        <w:gridCol w:w="944"/>
        <w:gridCol w:w="2237"/>
        <w:gridCol w:w="2192"/>
        <w:gridCol w:w="1923"/>
        <w:gridCol w:w="1730"/>
      </w:tblGrid>
      <w:tr w:rsidR="004F28CE" w:rsidRPr="004F28CE" w14:paraId="668B6D94" w14:textId="77777777" w:rsidTr="004F28CE">
        <w:trPr>
          <w:trHeight w:val="675"/>
        </w:trPr>
        <w:tc>
          <w:tcPr>
            <w:tcW w:w="0" w:type="auto"/>
            <w:tcBorders>
              <w:top w:val="single" w:sz="2" w:space="0" w:color="000000"/>
              <w:bottom w:val="single" w:sz="2" w:space="0" w:color="000000"/>
            </w:tcBorders>
            <w:tcMar>
              <w:top w:w="20" w:type="dxa"/>
              <w:left w:w="20" w:type="dxa"/>
              <w:bottom w:w="100" w:type="dxa"/>
              <w:right w:w="20" w:type="dxa"/>
            </w:tcMar>
            <w:vAlign w:val="bottom"/>
            <w:hideMark/>
          </w:tcPr>
          <w:p w14:paraId="0F2FE336"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b/>
                <w:bCs/>
                <w:color w:val="000000"/>
                <w:kern w:val="0"/>
                <w:sz w:val="22"/>
                <w:szCs w:val="22"/>
                <w:lang w:eastAsia="en-GB"/>
                <w14:ligatures w14:val="none"/>
              </w:rPr>
              <w:t>Human case</w:t>
            </w:r>
          </w:p>
        </w:tc>
        <w:tc>
          <w:tcPr>
            <w:tcW w:w="0" w:type="auto"/>
            <w:tcBorders>
              <w:top w:val="single" w:sz="2" w:space="0" w:color="000000"/>
              <w:bottom w:val="single" w:sz="2" w:space="0" w:color="000000"/>
            </w:tcBorders>
            <w:tcMar>
              <w:top w:w="20" w:type="dxa"/>
              <w:left w:w="20" w:type="dxa"/>
              <w:bottom w:w="100" w:type="dxa"/>
              <w:right w:w="20" w:type="dxa"/>
            </w:tcMar>
            <w:vAlign w:val="bottom"/>
            <w:hideMark/>
          </w:tcPr>
          <w:p w14:paraId="3B2C48E9"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b/>
                <w:bCs/>
                <w:color w:val="000000"/>
                <w:kern w:val="0"/>
                <w:sz w:val="22"/>
                <w:szCs w:val="22"/>
                <w:lang w:eastAsia="en-GB"/>
                <w14:ligatures w14:val="none"/>
              </w:rPr>
              <w:t>ID of most closely related case(s)</w:t>
            </w:r>
          </w:p>
        </w:tc>
        <w:tc>
          <w:tcPr>
            <w:tcW w:w="0" w:type="auto"/>
            <w:tcBorders>
              <w:top w:val="single" w:sz="2" w:space="0" w:color="000000"/>
              <w:bottom w:val="single" w:sz="2" w:space="0" w:color="000000"/>
            </w:tcBorders>
            <w:tcMar>
              <w:top w:w="20" w:type="dxa"/>
              <w:left w:w="20" w:type="dxa"/>
              <w:bottom w:w="100" w:type="dxa"/>
              <w:right w:w="20" w:type="dxa"/>
            </w:tcMar>
            <w:vAlign w:val="bottom"/>
            <w:hideMark/>
          </w:tcPr>
          <w:p w14:paraId="2CF5F8A0"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b/>
                <w:bCs/>
                <w:color w:val="000000"/>
                <w:kern w:val="0"/>
                <w:sz w:val="22"/>
                <w:szCs w:val="22"/>
                <w:lang w:eastAsia="en-GB"/>
                <w14:ligatures w14:val="none"/>
              </w:rPr>
              <w:t>Patristic distance</w:t>
            </w:r>
          </w:p>
          <w:p w14:paraId="734FCDC4" w14:textId="61A9E954"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b/>
                <w:bCs/>
                <w:color w:val="000000"/>
                <w:kern w:val="0"/>
                <w:sz w:val="22"/>
                <w:szCs w:val="22"/>
                <w:lang w:eastAsia="en-GB"/>
                <w14:ligatures w14:val="none"/>
              </w:rPr>
              <w:t>(</w:t>
            </w:r>
            <w:ins w:id="1" w:author="Author" w:date="2024-07-25T17:43:00Z">
              <w:r w:rsidR="00402193" w:rsidRPr="00402193">
                <w:rPr>
                  <w:rFonts w:eastAsia="Times New Roman" w:cstheme="minorHAnsi" w:hint="eastAsia"/>
                  <w:b/>
                  <w:bCs/>
                  <w:color w:val="000000"/>
                  <w:kern w:val="0"/>
                  <w:sz w:val="22"/>
                  <w:szCs w:val="22"/>
                  <w:lang w:eastAsia="en-GB"/>
                  <w14:ligatures w14:val="none"/>
                </w:rPr>
                <w:t>substitution</w:t>
              </w:r>
            </w:ins>
            <w:del w:id="2" w:author="Author" w:date="2024-07-25T17:43:00Z">
              <w:r w:rsidRPr="004F28CE" w:rsidDel="00402193">
                <w:rPr>
                  <w:rFonts w:eastAsia="Times New Roman" w:cstheme="minorHAnsi"/>
                  <w:b/>
                  <w:bCs/>
                  <w:color w:val="000000"/>
                  <w:kern w:val="0"/>
                  <w:sz w:val="22"/>
                  <w:szCs w:val="22"/>
                  <w:lang w:eastAsia="en-GB"/>
                  <w14:ligatures w14:val="none"/>
                </w:rPr>
                <w:delText>subst</w:delText>
              </w:r>
            </w:del>
            <w:r w:rsidRPr="004F28CE">
              <w:rPr>
                <w:rFonts w:eastAsia="Times New Roman" w:cstheme="minorHAnsi"/>
                <w:b/>
                <w:bCs/>
                <w:color w:val="000000"/>
                <w:kern w:val="0"/>
                <w:sz w:val="22"/>
                <w:szCs w:val="22"/>
                <w:lang w:eastAsia="en-GB"/>
                <w14:ligatures w14:val="none"/>
              </w:rPr>
              <w:t>/site)</w:t>
            </w:r>
          </w:p>
        </w:tc>
        <w:tc>
          <w:tcPr>
            <w:tcW w:w="0" w:type="auto"/>
            <w:tcBorders>
              <w:top w:val="single" w:sz="2" w:space="0" w:color="000000"/>
              <w:bottom w:val="single" w:sz="2" w:space="0" w:color="000000"/>
            </w:tcBorders>
            <w:tcMar>
              <w:top w:w="20" w:type="dxa"/>
              <w:left w:w="20" w:type="dxa"/>
              <w:bottom w:w="100" w:type="dxa"/>
              <w:right w:w="20" w:type="dxa"/>
            </w:tcMar>
            <w:vAlign w:val="bottom"/>
            <w:hideMark/>
          </w:tcPr>
          <w:p w14:paraId="5795C885" w14:textId="089D56C9" w:rsidR="004F28CE" w:rsidRPr="00402193" w:rsidRDefault="004F28CE" w:rsidP="004F28CE">
            <w:pPr>
              <w:spacing w:line="360" w:lineRule="auto"/>
              <w:jc w:val="both"/>
              <w:rPr>
                <w:rFonts w:eastAsia="Times New Roman" w:cstheme="minorHAnsi"/>
                <w:kern w:val="0"/>
                <w:sz w:val="22"/>
                <w:szCs w:val="22"/>
                <w:lang w:eastAsia="en-GB"/>
                <w14:ligatures w14:val="none"/>
              </w:rPr>
            </w:pPr>
            <w:r w:rsidRPr="00402193">
              <w:rPr>
                <w:rFonts w:eastAsia="Times New Roman" w:cstheme="minorHAnsi"/>
                <w:b/>
                <w:bCs/>
                <w:color w:val="000000"/>
                <w:kern w:val="0"/>
                <w:sz w:val="22"/>
                <w:szCs w:val="22"/>
                <w:lang w:eastAsia="en-GB"/>
                <w14:ligatures w14:val="none"/>
              </w:rPr>
              <w:t>Estimated divergence (year</w:t>
            </w:r>
            <w:del w:id="3" w:author="Author" w:date="2024-07-25T17:42:00Z">
              <w:r w:rsidRPr="00402193" w:rsidDel="00402193">
                <w:rPr>
                  <w:rFonts w:eastAsia="Times New Roman" w:cstheme="minorHAnsi"/>
                  <w:b/>
                  <w:bCs/>
                  <w:color w:val="000000"/>
                  <w:kern w:val="0"/>
                  <w:sz w:val="22"/>
                  <w:szCs w:val="22"/>
                  <w:lang w:eastAsia="en-GB"/>
                  <w14:ligatures w14:val="none"/>
                </w:rPr>
                <w:delText>s</w:delText>
              </w:r>
            </w:del>
            <w:r w:rsidRPr="00402193">
              <w:rPr>
                <w:rFonts w:eastAsia="Times New Roman" w:cstheme="minorHAnsi"/>
                <w:b/>
                <w:bCs/>
                <w:color w:val="000000"/>
                <w:kern w:val="0"/>
                <w:sz w:val="22"/>
                <w:szCs w:val="22"/>
                <w:lang w:eastAsia="en-GB"/>
                <w14:ligatures w14:val="none"/>
              </w:rPr>
              <w:t>)</w:t>
            </w:r>
          </w:p>
        </w:tc>
        <w:tc>
          <w:tcPr>
            <w:tcW w:w="0" w:type="auto"/>
            <w:tcBorders>
              <w:top w:val="single" w:sz="2" w:space="0" w:color="000000"/>
              <w:bottom w:val="single" w:sz="2" w:space="0" w:color="000000"/>
            </w:tcBorders>
            <w:tcMar>
              <w:top w:w="20" w:type="dxa"/>
              <w:left w:w="20" w:type="dxa"/>
              <w:bottom w:w="100" w:type="dxa"/>
              <w:right w:w="20" w:type="dxa"/>
            </w:tcMar>
            <w:vAlign w:val="bottom"/>
            <w:hideMark/>
          </w:tcPr>
          <w:p w14:paraId="283A7AF2" w14:textId="2850D410" w:rsidR="004F28CE" w:rsidRPr="00402193" w:rsidRDefault="004F28CE" w:rsidP="004F28CE">
            <w:pPr>
              <w:spacing w:line="360" w:lineRule="auto"/>
              <w:jc w:val="both"/>
              <w:rPr>
                <w:rFonts w:eastAsia="Times New Roman" w:cstheme="minorHAnsi"/>
                <w:kern w:val="0"/>
                <w:sz w:val="22"/>
                <w:szCs w:val="22"/>
                <w:lang w:eastAsia="en-GB"/>
                <w14:ligatures w14:val="none"/>
              </w:rPr>
            </w:pPr>
            <w:r w:rsidRPr="00402193">
              <w:rPr>
                <w:rFonts w:eastAsia="Times New Roman" w:cstheme="minorHAnsi"/>
                <w:b/>
                <w:bCs/>
                <w:color w:val="000000"/>
                <w:kern w:val="0"/>
                <w:sz w:val="22"/>
                <w:szCs w:val="22"/>
                <w:lang w:eastAsia="en-GB"/>
                <w14:ligatures w14:val="none"/>
              </w:rPr>
              <w:t>Time between cases (day</w:t>
            </w:r>
            <w:del w:id="4" w:author="Author" w:date="2024-07-25T17:42:00Z">
              <w:r w:rsidRPr="00402193" w:rsidDel="00402193">
                <w:rPr>
                  <w:rFonts w:eastAsia="Times New Roman" w:cstheme="minorHAnsi"/>
                  <w:b/>
                  <w:bCs/>
                  <w:color w:val="000000"/>
                  <w:kern w:val="0"/>
                  <w:sz w:val="22"/>
                  <w:szCs w:val="22"/>
                  <w:lang w:eastAsia="en-GB"/>
                  <w14:ligatures w14:val="none"/>
                </w:rPr>
                <w:delText>s</w:delText>
              </w:r>
            </w:del>
            <w:r w:rsidRPr="00402193">
              <w:rPr>
                <w:rFonts w:eastAsia="Times New Roman" w:cstheme="minorHAnsi"/>
                <w:b/>
                <w:bCs/>
                <w:color w:val="000000"/>
                <w:kern w:val="0"/>
                <w:sz w:val="22"/>
                <w:szCs w:val="22"/>
                <w:lang w:eastAsia="en-GB"/>
                <w14:ligatures w14:val="none"/>
              </w:rPr>
              <w:t>)</w:t>
            </w:r>
          </w:p>
        </w:tc>
      </w:tr>
      <w:tr w:rsidR="004F28CE" w:rsidRPr="004F28CE" w14:paraId="526F6781" w14:textId="77777777" w:rsidTr="004F28CE">
        <w:trPr>
          <w:trHeight w:val="415"/>
        </w:trPr>
        <w:tc>
          <w:tcPr>
            <w:tcW w:w="0" w:type="auto"/>
            <w:tcBorders>
              <w:top w:val="single" w:sz="2" w:space="0" w:color="000000"/>
            </w:tcBorders>
            <w:shd w:val="clear" w:color="auto" w:fill="D9D9D9"/>
            <w:tcMar>
              <w:top w:w="20" w:type="dxa"/>
              <w:left w:w="20" w:type="dxa"/>
              <w:bottom w:w="100" w:type="dxa"/>
              <w:right w:w="20" w:type="dxa"/>
            </w:tcMar>
            <w:vAlign w:val="bottom"/>
            <w:hideMark/>
          </w:tcPr>
          <w:p w14:paraId="0DF7B48A"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1</w:t>
            </w:r>
          </w:p>
        </w:tc>
        <w:tc>
          <w:tcPr>
            <w:tcW w:w="0" w:type="auto"/>
            <w:tcBorders>
              <w:top w:val="single" w:sz="2" w:space="0" w:color="000000"/>
            </w:tcBorders>
            <w:shd w:val="clear" w:color="auto" w:fill="D9D9D9"/>
            <w:tcMar>
              <w:top w:w="20" w:type="dxa"/>
              <w:left w:w="20" w:type="dxa"/>
              <w:bottom w:w="100" w:type="dxa"/>
              <w:right w:w="20" w:type="dxa"/>
            </w:tcMar>
            <w:vAlign w:val="bottom"/>
            <w:hideMark/>
          </w:tcPr>
          <w:p w14:paraId="72D5C994"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KT119642 </w:t>
            </w:r>
          </w:p>
        </w:tc>
        <w:tc>
          <w:tcPr>
            <w:tcW w:w="0" w:type="auto"/>
            <w:tcBorders>
              <w:top w:val="single" w:sz="2" w:space="0" w:color="000000"/>
            </w:tcBorders>
            <w:shd w:val="clear" w:color="auto" w:fill="D9D9D9"/>
            <w:tcMar>
              <w:top w:w="20" w:type="dxa"/>
              <w:left w:w="20" w:type="dxa"/>
              <w:bottom w:w="100" w:type="dxa"/>
              <w:right w:w="20" w:type="dxa"/>
            </w:tcMar>
            <w:vAlign w:val="bottom"/>
            <w:hideMark/>
          </w:tcPr>
          <w:p w14:paraId="0EA31C7E"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0.0309</w:t>
            </w:r>
          </w:p>
        </w:tc>
        <w:tc>
          <w:tcPr>
            <w:tcW w:w="0" w:type="auto"/>
            <w:tcBorders>
              <w:top w:val="single" w:sz="2" w:space="0" w:color="000000"/>
            </w:tcBorders>
            <w:shd w:val="clear" w:color="auto" w:fill="D9D9D9"/>
            <w:tcMar>
              <w:top w:w="20" w:type="dxa"/>
              <w:left w:w="20" w:type="dxa"/>
              <w:bottom w:w="100" w:type="dxa"/>
              <w:right w:w="20" w:type="dxa"/>
            </w:tcMar>
            <w:vAlign w:val="bottom"/>
            <w:hideMark/>
          </w:tcPr>
          <w:p w14:paraId="2288CCA4"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63.38</w:t>
            </w:r>
          </w:p>
        </w:tc>
        <w:tc>
          <w:tcPr>
            <w:tcW w:w="0" w:type="auto"/>
            <w:tcBorders>
              <w:top w:val="single" w:sz="2" w:space="0" w:color="000000"/>
            </w:tcBorders>
            <w:shd w:val="clear" w:color="auto" w:fill="D9D9D9"/>
            <w:tcMar>
              <w:top w:w="20" w:type="dxa"/>
              <w:left w:w="20" w:type="dxa"/>
              <w:bottom w:w="100" w:type="dxa"/>
              <w:right w:w="20" w:type="dxa"/>
            </w:tcMar>
            <w:vAlign w:val="bottom"/>
            <w:hideMark/>
          </w:tcPr>
          <w:p w14:paraId="751F7243"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-5447</w:t>
            </w:r>
          </w:p>
        </w:tc>
      </w:tr>
      <w:tr w:rsidR="004F28CE" w:rsidRPr="004F28CE" w14:paraId="37E901DA" w14:textId="77777777" w:rsidTr="004F28CE">
        <w:trPr>
          <w:trHeight w:val="415"/>
        </w:trPr>
        <w:tc>
          <w:tcPr>
            <w:tcW w:w="0" w:type="auto"/>
            <w:shd w:val="clear" w:color="auto" w:fill="D9D9D9"/>
            <w:tcMar>
              <w:top w:w="20" w:type="dxa"/>
              <w:left w:w="20" w:type="dxa"/>
              <w:bottom w:w="100" w:type="dxa"/>
              <w:right w:w="20" w:type="dxa"/>
            </w:tcMar>
            <w:vAlign w:val="bottom"/>
            <w:hideMark/>
          </w:tcPr>
          <w:p w14:paraId="16E2A0C0"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2</w:t>
            </w:r>
          </w:p>
        </w:tc>
        <w:tc>
          <w:tcPr>
            <w:tcW w:w="0" w:type="auto"/>
            <w:shd w:val="clear" w:color="auto" w:fill="D9D9D9"/>
            <w:tcMar>
              <w:top w:w="20" w:type="dxa"/>
              <w:left w:w="20" w:type="dxa"/>
              <w:bottom w:w="100" w:type="dxa"/>
              <w:right w:w="20" w:type="dxa"/>
            </w:tcMar>
            <w:vAlign w:val="bottom"/>
            <w:hideMark/>
          </w:tcPr>
          <w:p w14:paraId="0F3D93E9"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commentRangeStart w:id="5"/>
            <w:r w:rsidRPr="004F28CE">
              <w:rPr>
                <w:rFonts w:eastAsia="Times New Roman" w:cstheme="minorHAnsi"/>
                <w:color w:val="000000"/>
                <w:kern w:val="0"/>
                <w:sz w:val="22"/>
                <w:szCs w:val="22"/>
                <w:lang w:eastAsia="en-GB"/>
                <w14:ligatures w14:val="none"/>
              </w:rPr>
              <w:t>OR920307</w:t>
            </w:r>
            <w:commentRangeEnd w:id="5"/>
            <w:r w:rsidR="00CA55C3">
              <w:rPr>
                <w:rStyle w:val="CommentReference"/>
              </w:rPr>
              <w:commentReference w:id="5"/>
            </w:r>
          </w:p>
        </w:tc>
        <w:tc>
          <w:tcPr>
            <w:tcW w:w="0" w:type="auto"/>
            <w:shd w:val="clear" w:color="auto" w:fill="D9D9D9"/>
            <w:tcMar>
              <w:top w:w="20" w:type="dxa"/>
              <w:left w:w="20" w:type="dxa"/>
              <w:bottom w:w="100" w:type="dxa"/>
              <w:right w:w="20" w:type="dxa"/>
            </w:tcMar>
            <w:vAlign w:val="bottom"/>
            <w:hideMark/>
          </w:tcPr>
          <w:p w14:paraId="486000ED"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0.0029</w:t>
            </w:r>
          </w:p>
        </w:tc>
        <w:tc>
          <w:tcPr>
            <w:tcW w:w="0" w:type="auto"/>
            <w:shd w:val="clear" w:color="auto" w:fill="D9D9D9"/>
            <w:tcMar>
              <w:top w:w="20" w:type="dxa"/>
              <w:left w:w="20" w:type="dxa"/>
              <w:bottom w:w="100" w:type="dxa"/>
              <w:right w:w="20" w:type="dxa"/>
            </w:tcMar>
            <w:vAlign w:val="bottom"/>
            <w:hideMark/>
          </w:tcPr>
          <w:p w14:paraId="26104F2D"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5.89</w:t>
            </w:r>
          </w:p>
        </w:tc>
        <w:tc>
          <w:tcPr>
            <w:tcW w:w="0" w:type="auto"/>
            <w:shd w:val="clear" w:color="auto" w:fill="D9D9D9"/>
            <w:tcMar>
              <w:top w:w="20" w:type="dxa"/>
              <w:left w:w="20" w:type="dxa"/>
              <w:bottom w:w="100" w:type="dxa"/>
              <w:right w:w="20" w:type="dxa"/>
            </w:tcMar>
            <w:vAlign w:val="bottom"/>
            <w:hideMark/>
          </w:tcPr>
          <w:p w14:paraId="5ABA4B56"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-309</w:t>
            </w:r>
          </w:p>
        </w:tc>
      </w:tr>
      <w:tr w:rsidR="004F28CE" w:rsidRPr="004F28CE" w14:paraId="0EA0CB77" w14:textId="77777777" w:rsidTr="004F28CE">
        <w:trPr>
          <w:trHeight w:val="415"/>
        </w:trPr>
        <w:tc>
          <w:tcPr>
            <w:tcW w:w="0" w:type="auto"/>
            <w:tcMar>
              <w:top w:w="20" w:type="dxa"/>
              <w:left w:w="20" w:type="dxa"/>
              <w:bottom w:w="100" w:type="dxa"/>
              <w:right w:w="20" w:type="dxa"/>
            </w:tcMar>
            <w:vAlign w:val="bottom"/>
            <w:hideMark/>
          </w:tcPr>
          <w:p w14:paraId="00F8D959"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2</w:t>
            </w:r>
          </w:p>
        </w:tc>
        <w:tc>
          <w:tcPr>
            <w:tcW w:w="0" w:type="auto"/>
            <w:tcMar>
              <w:top w:w="20" w:type="dxa"/>
              <w:left w:w="20" w:type="dxa"/>
              <w:bottom w:w="100" w:type="dxa"/>
              <w:right w:w="20" w:type="dxa"/>
            </w:tcMar>
            <w:vAlign w:val="bottom"/>
            <w:hideMark/>
          </w:tcPr>
          <w:p w14:paraId="65B6D3F1"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OR920256</w:t>
            </w:r>
          </w:p>
        </w:tc>
        <w:tc>
          <w:tcPr>
            <w:tcW w:w="0" w:type="auto"/>
            <w:tcMar>
              <w:top w:w="20" w:type="dxa"/>
              <w:left w:w="20" w:type="dxa"/>
              <w:bottom w:w="100" w:type="dxa"/>
              <w:right w:w="20" w:type="dxa"/>
            </w:tcMar>
            <w:vAlign w:val="bottom"/>
            <w:hideMark/>
          </w:tcPr>
          <w:p w14:paraId="31EDAFA0"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0.0070</w:t>
            </w:r>
          </w:p>
        </w:tc>
        <w:tc>
          <w:tcPr>
            <w:tcW w:w="0" w:type="auto"/>
            <w:tcMar>
              <w:top w:w="20" w:type="dxa"/>
              <w:left w:w="20" w:type="dxa"/>
              <w:bottom w:w="100" w:type="dxa"/>
              <w:right w:w="20" w:type="dxa"/>
            </w:tcMar>
            <w:vAlign w:val="bottom"/>
            <w:hideMark/>
          </w:tcPr>
          <w:p w14:paraId="067761B9"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14.41</w:t>
            </w:r>
          </w:p>
        </w:tc>
        <w:tc>
          <w:tcPr>
            <w:tcW w:w="0" w:type="auto"/>
            <w:tcMar>
              <w:top w:w="20" w:type="dxa"/>
              <w:left w:w="20" w:type="dxa"/>
              <w:bottom w:w="100" w:type="dxa"/>
              <w:right w:w="20" w:type="dxa"/>
            </w:tcMar>
            <w:vAlign w:val="bottom"/>
            <w:hideMark/>
          </w:tcPr>
          <w:p w14:paraId="2CECAC75"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+1212</w:t>
            </w:r>
          </w:p>
        </w:tc>
      </w:tr>
      <w:tr w:rsidR="004F28CE" w:rsidRPr="004F28CE" w14:paraId="497DF7DD" w14:textId="77777777" w:rsidTr="004F28CE">
        <w:trPr>
          <w:trHeight w:val="415"/>
        </w:trPr>
        <w:tc>
          <w:tcPr>
            <w:tcW w:w="0" w:type="auto"/>
            <w:shd w:val="clear" w:color="auto" w:fill="D9D9D9"/>
            <w:tcMar>
              <w:top w:w="20" w:type="dxa"/>
              <w:left w:w="20" w:type="dxa"/>
              <w:bottom w:w="100" w:type="dxa"/>
              <w:right w:w="20" w:type="dxa"/>
            </w:tcMar>
            <w:vAlign w:val="bottom"/>
            <w:hideMark/>
          </w:tcPr>
          <w:p w14:paraId="49AA483B"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3</w:t>
            </w:r>
          </w:p>
        </w:tc>
        <w:tc>
          <w:tcPr>
            <w:tcW w:w="0" w:type="auto"/>
            <w:shd w:val="clear" w:color="auto" w:fill="D9D9D9"/>
            <w:tcMar>
              <w:top w:w="20" w:type="dxa"/>
              <w:left w:w="20" w:type="dxa"/>
              <w:bottom w:w="100" w:type="dxa"/>
              <w:right w:w="20" w:type="dxa"/>
            </w:tcMar>
            <w:vAlign w:val="bottom"/>
            <w:hideMark/>
          </w:tcPr>
          <w:p w14:paraId="24A1DB86"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OR045943</w:t>
            </w:r>
          </w:p>
        </w:tc>
        <w:tc>
          <w:tcPr>
            <w:tcW w:w="0" w:type="auto"/>
            <w:shd w:val="clear" w:color="auto" w:fill="D9D9D9"/>
            <w:tcMar>
              <w:top w:w="20" w:type="dxa"/>
              <w:left w:w="20" w:type="dxa"/>
              <w:bottom w:w="100" w:type="dxa"/>
              <w:right w:w="20" w:type="dxa"/>
            </w:tcMar>
            <w:vAlign w:val="bottom"/>
            <w:hideMark/>
          </w:tcPr>
          <w:p w14:paraId="706F6038"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0.0034</w:t>
            </w:r>
          </w:p>
        </w:tc>
        <w:tc>
          <w:tcPr>
            <w:tcW w:w="0" w:type="auto"/>
            <w:shd w:val="clear" w:color="auto" w:fill="D9D9D9"/>
            <w:tcMar>
              <w:top w:w="20" w:type="dxa"/>
              <w:left w:w="20" w:type="dxa"/>
              <w:bottom w:w="100" w:type="dxa"/>
              <w:right w:w="20" w:type="dxa"/>
            </w:tcMar>
            <w:vAlign w:val="bottom"/>
            <w:hideMark/>
          </w:tcPr>
          <w:p w14:paraId="7BCB3B8D"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6.92</w:t>
            </w:r>
          </w:p>
        </w:tc>
        <w:tc>
          <w:tcPr>
            <w:tcW w:w="0" w:type="auto"/>
            <w:shd w:val="clear" w:color="auto" w:fill="D9D9D9"/>
            <w:tcMar>
              <w:top w:w="20" w:type="dxa"/>
              <w:left w:w="20" w:type="dxa"/>
              <w:bottom w:w="100" w:type="dxa"/>
              <w:right w:w="20" w:type="dxa"/>
            </w:tcMar>
            <w:vAlign w:val="bottom"/>
            <w:hideMark/>
          </w:tcPr>
          <w:p w14:paraId="3EB89020"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-178</w:t>
            </w:r>
          </w:p>
        </w:tc>
      </w:tr>
      <w:tr w:rsidR="004F28CE" w:rsidRPr="004F28CE" w14:paraId="5610FF14" w14:textId="77777777" w:rsidTr="004F28CE">
        <w:trPr>
          <w:trHeight w:val="415"/>
        </w:trPr>
        <w:tc>
          <w:tcPr>
            <w:tcW w:w="0" w:type="auto"/>
            <w:tcMar>
              <w:top w:w="20" w:type="dxa"/>
              <w:left w:w="20" w:type="dxa"/>
              <w:bottom w:w="100" w:type="dxa"/>
              <w:right w:w="20" w:type="dxa"/>
            </w:tcMar>
            <w:vAlign w:val="bottom"/>
            <w:hideMark/>
          </w:tcPr>
          <w:p w14:paraId="009AA3C5"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3</w:t>
            </w:r>
          </w:p>
        </w:tc>
        <w:tc>
          <w:tcPr>
            <w:tcW w:w="0" w:type="auto"/>
            <w:tcMar>
              <w:top w:w="20" w:type="dxa"/>
              <w:left w:w="20" w:type="dxa"/>
              <w:bottom w:w="100" w:type="dxa"/>
              <w:right w:w="20" w:type="dxa"/>
            </w:tcMar>
            <w:vAlign w:val="bottom"/>
            <w:hideMark/>
          </w:tcPr>
          <w:p w14:paraId="47895ECF"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OR920235</w:t>
            </w:r>
          </w:p>
        </w:tc>
        <w:tc>
          <w:tcPr>
            <w:tcW w:w="0" w:type="auto"/>
            <w:tcMar>
              <w:top w:w="20" w:type="dxa"/>
              <w:left w:w="20" w:type="dxa"/>
              <w:bottom w:w="100" w:type="dxa"/>
              <w:right w:w="20" w:type="dxa"/>
            </w:tcMar>
            <w:vAlign w:val="bottom"/>
            <w:hideMark/>
          </w:tcPr>
          <w:p w14:paraId="7C070569"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0.0021</w:t>
            </w:r>
          </w:p>
        </w:tc>
        <w:tc>
          <w:tcPr>
            <w:tcW w:w="0" w:type="auto"/>
            <w:tcMar>
              <w:top w:w="20" w:type="dxa"/>
              <w:left w:w="20" w:type="dxa"/>
              <w:bottom w:w="100" w:type="dxa"/>
              <w:right w:w="20" w:type="dxa"/>
            </w:tcMar>
            <w:vAlign w:val="bottom"/>
            <w:hideMark/>
          </w:tcPr>
          <w:p w14:paraId="34678D20"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4.29</w:t>
            </w:r>
          </w:p>
        </w:tc>
        <w:tc>
          <w:tcPr>
            <w:tcW w:w="0" w:type="auto"/>
            <w:tcMar>
              <w:top w:w="20" w:type="dxa"/>
              <w:left w:w="20" w:type="dxa"/>
              <w:bottom w:w="100" w:type="dxa"/>
              <w:right w:w="20" w:type="dxa"/>
            </w:tcMar>
            <w:vAlign w:val="bottom"/>
            <w:hideMark/>
          </w:tcPr>
          <w:p w14:paraId="039DC165"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+758</w:t>
            </w:r>
          </w:p>
        </w:tc>
      </w:tr>
      <w:tr w:rsidR="004F28CE" w:rsidRPr="004F28CE" w14:paraId="64481000" w14:textId="77777777" w:rsidTr="004F28CE">
        <w:trPr>
          <w:trHeight w:val="415"/>
        </w:trPr>
        <w:tc>
          <w:tcPr>
            <w:tcW w:w="0" w:type="auto"/>
            <w:shd w:val="clear" w:color="auto" w:fill="D9D9D9"/>
            <w:tcMar>
              <w:top w:w="20" w:type="dxa"/>
              <w:left w:w="20" w:type="dxa"/>
              <w:bottom w:w="100" w:type="dxa"/>
              <w:right w:w="20" w:type="dxa"/>
            </w:tcMar>
            <w:vAlign w:val="bottom"/>
            <w:hideMark/>
          </w:tcPr>
          <w:p w14:paraId="651695BA"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4</w:t>
            </w:r>
          </w:p>
        </w:tc>
        <w:tc>
          <w:tcPr>
            <w:tcW w:w="0" w:type="auto"/>
            <w:shd w:val="clear" w:color="auto" w:fill="D9D9D9"/>
            <w:tcMar>
              <w:top w:w="20" w:type="dxa"/>
              <w:left w:w="20" w:type="dxa"/>
              <w:bottom w:w="100" w:type="dxa"/>
              <w:right w:w="20" w:type="dxa"/>
            </w:tcMar>
            <w:vAlign w:val="bottom"/>
            <w:hideMark/>
          </w:tcPr>
          <w:p w14:paraId="2E7AFD41"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OR920236</w:t>
            </w:r>
          </w:p>
        </w:tc>
        <w:tc>
          <w:tcPr>
            <w:tcW w:w="0" w:type="auto"/>
            <w:shd w:val="clear" w:color="auto" w:fill="D9D9D9"/>
            <w:tcMar>
              <w:top w:w="20" w:type="dxa"/>
              <w:left w:w="20" w:type="dxa"/>
              <w:bottom w:w="100" w:type="dxa"/>
              <w:right w:w="20" w:type="dxa"/>
            </w:tcMar>
            <w:vAlign w:val="bottom"/>
            <w:hideMark/>
          </w:tcPr>
          <w:p w14:paraId="3F5263AE"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0.0020</w:t>
            </w:r>
          </w:p>
        </w:tc>
        <w:tc>
          <w:tcPr>
            <w:tcW w:w="0" w:type="auto"/>
            <w:shd w:val="clear" w:color="auto" w:fill="D9D9D9"/>
            <w:tcMar>
              <w:top w:w="20" w:type="dxa"/>
              <w:left w:w="20" w:type="dxa"/>
              <w:bottom w:w="100" w:type="dxa"/>
              <w:right w:w="20" w:type="dxa"/>
            </w:tcMar>
            <w:vAlign w:val="bottom"/>
            <w:hideMark/>
          </w:tcPr>
          <w:p w14:paraId="56C6E579"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4.02</w:t>
            </w:r>
          </w:p>
        </w:tc>
        <w:tc>
          <w:tcPr>
            <w:tcW w:w="0" w:type="auto"/>
            <w:shd w:val="clear" w:color="auto" w:fill="D9D9D9"/>
            <w:tcMar>
              <w:top w:w="20" w:type="dxa"/>
              <w:left w:w="20" w:type="dxa"/>
              <w:bottom w:w="100" w:type="dxa"/>
              <w:right w:w="20" w:type="dxa"/>
            </w:tcMar>
            <w:vAlign w:val="bottom"/>
            <w:hideMark/>
          </w:tcPr>
          <w:p w14:paraId="275E35F0"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-299</w:t>
            </w:r>
          </w:p>
        </w:tc>
      </w:tr>
      <w:tr w:rsidR="004F28CE" w:rsidRPr="004F28CE" w14:paraId="7BF536C1" w14:textId="77777777" w:rsidTr="004F28CE">
        <w:trPr>
          <w:trHeight w:val="415"/>
        </w:trPr>
        <w:tc>
          <w:tcPr>
            <w:tcW w:w="0" w:type="auto"/>
            <w:tcBorders>
              <w:bottom w:val="single" w:sz="2" w:space="0" w:color="000000"/>
            </w:tcBorders>
            <w:tcMar>
              <w:top w:w="20" w:type="dxa"/>
              <w:left w:w="20" w:type="dxa"/>
              <w:bottom w:w="100" w:type="dxa"/>
              <w:right w:w="20" w:type="dxa"/>
            </w:tcMar>
            <w:vAlign w:val="bottom"/>
            <w:hideMark/>
          </w:tcPr>
          <w:p w14:paraId="3B9ACBB5"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5 </w:t>
            </w:r>
          </w:p>
        </w:tc>
        <w:tc>
          <w:tcPr>
            <w:tcW w:w="0" w:type="auto"/>
            <w:tcBorders>
              <w:bottom w:val="single" w:sz="2" w:space="0" w:color="000000"/>
            </w:tcBorders>
            <w:tcMar>
              <w:top w:w="20" w:type="dxa"/>
              <w:left w:w="20" w:type="dxa"/>
              <w:bottom w:w="100" w:type="dxa"/>
              <w:right w:w="20" w:type="dxa"/>
            </w:tcMar>
            <w:vAlign w:val="bottom"/>
            <w:hideMark/>
          </w:tcPr>
          <w:p w14:paraId="3C85B453"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OR045943</w:t>
            </w:r>
          </w:p>
        </w:tc>
        <w:tc>
          <w:tcPr>
            <w:tcW w:w="0" w:type="auto"/>
            <w:tcBorders>
              <w:bottom w:val="single" w:sz="2" w:space="0" w:color="000000"/>
            </w:tcBorders>
            <w:tcMar>
              <w:top w:w="20" w:type="dxa"/>
              <w:left w:w="20" w:type="dxa"/>
              <w:bottom w:w="100" w:type="dxa"/>
              <w:right w:w="20" w:type="dxa"/>
            </w:tcMar>
            <w:vAlign w:val="bottom"/>
            <w:hideMark/>
          </w:tcPr>
          <w:p w14:paraId="70639842"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0.0027</w:t>
            </w:r>
          </w:p>
        </w:tc>
        <w:tc>
          <w:tcPr>
            <w:tcW w:w="0" w:type="auto"/>
            <w:tcBorders>
              <w:bottom w:val="single" w:sz="2" w:space="0" w:color="000000"/>
            </w:tcBorders>
            <w:tcMar>
              <w:top w:w="20" w:type="dxa"/>
              <w:left w:w="20" w:type="dxa"/>
              <w:bottom w:w="100" w:type="dxa"/>
              <w:right w:w="20" w:type="dxa"/>
            </w:tcMar>
            <w:vAlign w:val="bottom"/>
            <w:hideMark/>
          </w:tcPr>
          <w:p w14:paraId="37D52073"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5.47</w:t>
            </w:r>
          </w:p>
        </w:tc>
        <w:tc>
          <w:tcPr>
            <w:tcW w:w="0" w:type="auto"/>
            <w:tcBorders>
              <w:bottom w:val="single" w:sz="2" w:space="0" w:color="000000"/>
            </w:tcBorders>
            <w:tcMar>
              <w:top w:w="20" w:type="dxa"/>
              <w:left w:w="20" w:type="dxa"/>
              <w:bottom w:w="100" w:type="dxa"/>
              <w:right w:w="20" w:type="dxa"/>
            </w:tcMar>
            <w:vAlign w:val="bottom"/>
            <w:hideMark/>
          </w:tcPr>
          <w:p w14:paraId="064ABB04" w14:textId="77777777"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-1266</w:t>
            </w:r>
          </w:p>
        </w:tc>
      </w:tr>
    </w:tbl>
    <w:p w14:paraId="0942940F" w14:textId="77777777" w:rsidR="004F28CE" w:rsidRPr="004F28CE" w:rsidRDefault="004F28CE" w:rsidP="004F28CE">
      <w:pPr>
        <w:spacing w:line="360" w:lineRule="auto"/>
        <w:rPr>
          <w:rFonts w:eastAsia="Times New Roman" w:cstheme="minorHAnsi"/>
          <w:kern w:val="0"/>
          <w:sz w:val="22"/>
          <w:szCs w:val="22"/>
          <w:lang w:eastAsia="en-GB"/>
          <w14:ligatures w14:val="none"/>
        </w:rPr>
      </w:pPr>
    </w:p>
    <w:p w14:paraId="5A36C65C" w14:textId="77777777" w:rsidR="006160C1" w:rsidRDefault="00020C3E" w:rsidP="004F28CE">
      <w:pPr>
        <w:spacing w:line="360" w:lineRule="auto"/>
        <w:rPr>
          <w:rFonts w:cstheme="minorHAnsi"/>
          <w:sz w:val="22"/>
          <w:szCs w:val="22"/>
          <w:lang w:val="en-GB"/>
        </w:rPr>
      </w:pPr>
      <w:r>
        <w:rPr>
          <w:rFonts w:cstheme="minorHAnsi"/>
          <w:sz w:val="22"/>
          <w:szCs w:val="22"/>
          <w:lang w:val="en-GB"/>
        </w:rPr>
        <w:t>Reference</w:t>
      </w:r>
    </w:p>
    <w:p w14:paraId="02649922" w14:textId="77777777" w:rsidR="002F2EA8" w:rsidRPr="002F2EA8" w:rsidRDefault="00020C3E" w:rsidP="002F2EA8">
      <w:pPr>
        <w:pStyle w:val="Bibliography"/>
        <w:rPr>
          <w:rFonts w:ascii="Calibri" w:cs="Calibri"/>
          <w:sz w:val="22"/>
          <w:lang w:val="en-GB"/>
        </w:rPr>
      </w:pPr>
      <w:r>
        <w:rPr>
          <w:rFonts w:cstheme="minorHAnsi"/>
          <w:sz w:val="22"/>
          <w:szCs w:val="22"/>
          <w:lang w:val="en-GB"/>
        </w:rPr>
        <w:fldChar w:fldCharType="begin"/>
      </w:r>
      <w:r w:rsidR="002F2EA8">
        <w:rPr>
          <w:rFonts w:cstheme="minorHAnsi"/>
          <w:sz w:val="22"/>
          <w:szCs w:val="22"/>
          <w:lang w:val="en-GB"/>
        </w:rPr>
        <w:instrText xml:space="preserve"> ADDIN ZOTERO_BIBL {"uncited":[],"omitted":[],"custom":[]} CSL_BIBLIOGRAPHY </w:instrText>
      </w:r>
      <w:r>
        <w:rPr>
          <w:rFonts w:cstheme="minorHAnsi"/>
          <w:sz w:val="22"/>
          <w:szCs w:val="22"/>
          <w:lang w:val="en-GB"/>
        </w:rPr>
        <w:fldChar w:fldCharType="separate"/>
      </w:r>
      <w:r w:rsidR="002F2EA8" w:rsidRPr="002F2EA8">
        <w:rPr>
          <w:rFonts w:ascii="Calibri" w:cs="Calibri"/>
          <w:sz w:val="22"/>
          <w:lang w:val="en-GB"/>
        </w:rPr>
        <w:t xml:space="preserve">1. </w:t>
      </w:r>
      <w:r w:rsidR="002F2EA8" w:rsidRPr="002F2EA8">
        <w:rPr>
          <w:rFonts w:ascii="Calibri" w:cs="Calibri"/>
          <w:sz w:val="22"/>
          <w:lang w:val="en-GB"/>
        </w:rPr>
        <w:tab/>
        <w:t>Troupin C, Dacheux L, Tanguy M, Sabeta C, Blanc H, Bouchier C, et al. Large-Scale Phylogenomic Analysis Reveals the Complex Evolutionary History of Rabies Virus in Multiple Carnivore Hosts. PLOS Pathog. 2016;12: e1006041. doi:10.1371/journal.ppat.1006041</w:t>
      </w:r>
    </w:p>
    <w:p w14:paraId="68535B6E" w14:textId="77777777" w:rsidR="00020C3E" w:rsidRPr="00020C3E" w:rsidRDefault="00020C3E" w:rsidP="004F28CE">
      <w:pPr>
        <w:spacing w:line="360" w:lineRule="auto"/>
        <w:rPr>
          <w:rFonts w:cstheme="minorHAnsi"/>
          <w:sz w:val="22"/>
          <w:szCs w:val="22"/>
          <w:lang w:val="en-GB"/>
        </w:rPr>
      </w:pPr>
      <w:r>
        <w:rPr>
          <w:rFonts w:cstheme="minorHAnsi"/>
          <w:sz w:val="22"/>
          <w:szCs w:val="22"/>
          <w:lang w:val="en-GB"/>
        </w:rPr>
        <w:fldChar w:fldCharType="end"/>
      </w:r>
    </w:p>
    <w:sectPr w:rsidR="00020C3E" w:rsidRPr="00020C3E">
      <w:headerReference w:type="default" r:id="rId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Author" w:date="2024-07-24T10:55:00Z" w:initials="A">
    <w:p w14:paraId="3AF5CC7E" w14:textId="39FBC8A3" w:rsidR="00CA55C3" w:rsidRDefault="00CA55C3">
      <w:pPr>
        <w:pStyle w:val="CommentText"/>
        <w:rPr>
          <w:lang w:eastAsia="zh-CN"/>
        </w:rPr>
      </w:pPr>
      <w:r>
        <w:rPr>
          <w:rStyle w:val="CommentReference"/>
          <w:rFonts w:hint="eastAsia"/>
        </w:rPr>
        <w:annotationRef/>
      </w:r>
      <w:r w:rsidR="002F4692" w:rsidRPr="002F4692">
        <w:rPr>
          <w:rFonts w:hint="eastAsia"/>
          <w:lang w:eastAsia="zh-CN"/>
        </w:rPr>
        <w:t xml:space="preserve">According to Supplementary Table 1, OR920307 is a sample from a dog in 2019, but Case 2 occurred in 2018. Should the animal sample come after the human sample? </w:t>
      </w:r>
      <w:r w:rsidR="002F4692" w:rsidRPr="002F4692">
        <w:rPr>
          <w:rFonts w:hint="eastAsia"/>
          <w:lang w:eastAsia="zh-CN"/>
        </w:rPr>
        <w:t>“</w:t>
      </w:r>
      <w:r w:rsidR="002F4692" w:rsidRPr="002F4692">
        <w:rPr>
          <w:rFonts w:hint="eastAsia"/>
          <w:lang w:eastAsia="zh-CN"/>
        </w:rPr>
        <w:t>Time between cases</w:t>
      </w:r>
      <w:r w:rsidR="002F4692" w:rsidRPr="002F4692">
        <w:rPr>
          <w:rFonts w:hint="eastAsia"/>
          <w:lang w:eastAsia="zh-CN"/>
        </w:rPr>
        <w:t>”</w:t>
      </w:r>
      <w:r w:rsidR="002F4692" w:rsidRPr="002F4692">
        <w:rPr>
          <w:rFonts w:hint="eastAsia"/>
          <w:lang w:eastAsia="zh-CN"/>
        </w:rPr>
        <w:t xml:space="preserve"> should be a </w:t>
      </w:r>
      <w:r w:rsidR="002F4692" w:rsidRPr="002F4692">
        <w:rPr>
          <w:rFonts w:hint="eastAsia"/>
          <w:lang w:eastAsia="zh-CN"/>
        </w:rPr>
        <w:t>“</w:t>
      </w:r>
      <w:r w:rsidR="002F4692" w:rsidRPr="002F4692">
        <w:rPr>
          <w:rFonts w:hint="eastAsia"/>
          <w:lang w:eastAsia="zh-CN"/>
        </w:rPr>
        <w:t>+</w:t>
      </w:r>
      <w:r w:rsidR="002F4692" w:rsidRPr="002F4692">
        <w:rPr>
          <w:rFonts w:hint="eastAsia"/>
          <w:lang w:eastAsia="zh-CN"/>
        </w:rPr>
        <w:t>”</w:t>
      </w:r>
      <w:r w:rsidR="002F4692" w:rsidRPr="002F4692">
        <w:rPr>
          <w:rFonts w:hint="eastAsia"/>
          <w:lang w:eastAsia="zh-CN"/>
        </w:rPr>
        <w:t xml:space="preserve"> instead of a </w:t>
      </w:r>
      <w:r w:rsidR="002F4692" w:rsidRPr="002F4692">
        <w:rPr>
          <w:rFonts w:hint="eastAsia"/>
          <w:lang w:eastAsia="zh-CN"/>
        </w:rPr>
        <w:t>“</w:t>
      </w:r>
      <w:r w:rsidR="002F4692" w:rsidRPr="002F4692">
        <w:rPr>
          <w:rFonts w:hint="eastAsia"/>
          <w:lang w:eastAsia="zh-CN"/>
        </w:rPr>
        <w:t>-</w:t>
      </w:r>
      <w:r w:rsidR="002F4692" w:rsidRPr="002F4692">
        <w:rPr>
          <w:rFonts w:hint="eastAsia"/>
          <w:lang w:eastAsia="zh-CN"/>
        </w:rPr>
        <w:t>”</w:t>
      </w:r>
      <w:r w:rsidR="002F4692" w:rsidRPr="002F4692">
        <w:rPr>
          <w:rFonts w:hint="eastAsia"/>
          <w:lang w:eastAsia="zh-CN"/>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F5CC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8DDBAFE" w16cex:dateUtc="2024-07-24T0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F5CC7E" w16cid:durableId="18DDBAF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9E6F2" w14:textId="77777777" w:rsidR="0056607E" w:rsidRDefault="0056607E" w:rsidP="006160C1">
      <w:r>
        <w:separator/>
      </w:r>
    </w:p>
  </w:endnote>
  <w:endnote w:type="continuationSeparator" w:id="0">
    <w:p w14:paraId="09F54C95" w14:textId="77777777" w:rsidR="0056607E" w:rsidRDefault="0056607E" w:rsidP="00616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A6559E" w14:textId="77777777" w:rsidR="0056607E" w:rsidRDefault="0056607E" w:rsidP="006160C1">
      <w:r>
        <w:separator/>
      </w:r>
    </w:p>
  </w:footnote>
  <w:footnote w:type="continuationSeparator" w:id="0">
    <w:p w14:paraId="7C6ADF20" w14:textId="77777777" w:rsidR="0056607E" w:rsidRDefault="0056607E" w:rsidP="006160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5C95C" w14:textId="77777777" w:rsidR="006160C1" w:rsidRDefault="006160C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909"/>
    <w:rsid w:val="00020C3E"/>
    <w:rsid w:val="00087111"/>
    <w:rsid w:val="002F2EA8"/>
    <w:rsid w:val="002F4692"/>
    <w:rsid w:val="00351259"/>
    <w:rsid w:val="003E1DEA"/>
    <w:rsid w:val="00402193"/>
    <w:rsid w:val="004F28CE"/>
    <w:rsid w:val="0056607E"/>
    <w:rsid w:val="006160C1"/>
    <w:rsid w:val="00750ECF"/>
    <w:rsid w:val="007B3027"/>
    <w:rsid w:val="00CA55C3"/>
    <w:rsid w:val="00DD35FB"/>
    <w:rsid w:val="00F35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4D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90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35909"/>
    <w:rPr>
      <w:color w:val="0000FF"/>
      <w:u w:val="single"/>
    </w:rPr>
  </w:style>
  <w:style w:type="paragraph" w:customStyle="1" w:styleId="msonormal0">
    <w:name w:val="msonormal"/>
    <w:basedOn w:val="Normal"/>
    <w:rsid w:val="006160C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Bibliography">
    <w:name w:val="Bibliography"/>
    <w:basedOn w:val="Normal"/>
    <w:next w:val="Normal"/>
    <w:uiPriority w:val="37"/>
    <w:unhideWhenUsed/>
    <w:rsid w:val="00020C3E"/>
    <w:pPr>
      <w:tabs>
        <w:tab w:val="left" w:pos="380"/>
      </w:tabs>
      <w:spacing w:after="240"/>
      <w:ind w:left="384" w:hanging="384"/>
    </w:pPr>
  </w:style>
  <w:style w:type="character" w:styleId="CommentReference">
    <w:name w:val="annotation reference"/>
    <w:basedOn w:val="DefaultParagraphFont"/>
    <w:uiPriority w:val="99"/>
    <w:semiHidden/>
    <w:unhideWhenUsed/>
    <w:rsid w:val="00CA55C3"/>
    <w:rPr>
      <w:sz w:val="21"/>
      <w:szCs w:val="21"/>
    </w:rPr>
  </w:style>
  <w:style w:type="paragraph" w:styleId="CommentText">
    <w:name w:val="annotation text"/>
    <w:basedOn w:val="Normal"/>
    <w:link w:val="CommentTextChar"/>
    <w:uiPriority w:val="99"/>
    <w:semiHidden/>
    <w:unhideWhenUsed/>
    <w:rsid w:val="00CA55C3"/>
  </w:style>
  <w:style w:type="character" w:customStyle="1" w:styleId="CommentTextChar">
    <w:name w:val="Comment Text Char"/>
    <w:basedOn w:val="DefaultParagraphFont"/>
    <w:link w:val="CommentText"/>
    <w:uiPriority w:val="99"/>
    <w:semiHidden/>
    <w:rsid w:val="00CA55C3"/>
  </w:style>
  <w:style w:type="paragraph" w:styleId="CommentSubject">
    <w:name w:val="annotation subject"/>
    <w:basedOn w:val="CommentText"/>
    <w:next w:val="CommentText"/>
    <w:link w:val="CommentSubjectChar"/>
    <w:uiPriority w:val="99"/>
    <w:semiHidden/>
    <w:unhideWhenUsed/>
    <w:rsid w:val="00CA55C3"/>
    <w:rPr>
      <w:b/>
      <w:bCs/>
    </w:rPr>
  </w:style>
  <w:style w:type="character" w:customStyle="1" w:styleId="CommentSubjectChar">
    <w:name w:val="Comment Subject Char"/>
    <w:basedOn w:val="CommentTextChar"/>
    <w:link w:val="CommentSubject"/>
    <w:uiPriority w:val="99"/>
    <w:semiHidden/>
    <w:rsid w:val="00CA55C3"/>
    <w:rPr>
      <w:b/>
      <w:bCs/>
    </w:rPr>
  </w:style>
  <w:style w:type="paragraph" w:styleId="Revision">
    <w:name w:val="Revision"/>
    <w:hidden/>
    <w:uiPriority w:val="99"/>
    <w:semiHidden/>
    <w:rsid w:val="00402193"/>
  </w:style>
  <w:style w:type="paragraph" w:styleId="BalloonText">
    <w:name w:val="Balloon Text"/>
    <w:basedOn w:val="Normal"/>
    <w:link w:val="BalloonTextChar"/>
    <w:uiPriority w:val="99"/>
    <w:semiHidden/>
    <w:unhideWhenUsed/>
    <w:rsid w:val="007B30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0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462465">
      <w:bodyDiv w:val="1"/>
      <w:marLeft w:val="0"/>
      <w:marRight w:val="0"/>
      <w:marTop w:val="0"/>
      <w:marBottom w:val="0"/>
      <w:divBdr>
        <w:top w:val="none" w:sz="0" w:space="0" w:color="auto"/>
        <w:left w:val="none" w:sz="0" w:space="0" w:color="auto"/>
        <w:bottom w:val="none" w:sz="0" w:space="0" w:color="auto"/>
        <w:right w:val="none" w:sz="0" w:space="0" w:color="auto"/>
      </w:divBdr>
    </w:div>
    <w:div w:id="708185534">
      <w:bodyDiv w:val="1"/>
      <w:marLeft w:val="0"/>
      <w:marRight w:val="0"/>
      <w:marTop w:val="0"/>
      <w:marBottom w:val="0"/>
      <w:divBdr>
        <w:top w:val="none" w:sz="0" w:space="0" w:color="auto"/>
        <w:left w:val="none" w:sz="0" w:space="0" w:color="auto"/>
        <w:bottom w:val="none" w:sz="0" w:space="0" w:color="auto"/>
        <w:right w:val="none" w:sz="0" w:space="0" w:color="auto"/>
      </w:divBdr>
    </w:div>
    <w:div w:id="953706217">
      <w:bodyDiv w:val="1"/>
      <w:marLeft w:val="0"/>
      <w:marRight w:val="0"/>
      <w:marTop w:val="0"/>
      <w:marBottom w:val="0"/>
      <w:divBdr>
        <w:top w:val="none" w:sz="0" w:space="0" w:color="auto"/>
        <w:left w:val="none" w:sz="0" w:space="0" w:color="auto"/>
        <w:bottom w:val="none" w:sz="0" w:space="0" w:color="auto"/>
        <w:right w:val="none" w:sz="0" w:space="0" w:color="auto"/>
      </w:divBdr>
    </w:div>
    <w:div w:id="1973360118">
      <w:bodyDiv w:val="1"/>
      <w:marLeft w:val="0"/>
      <w:marRight w:val="0"/>
      <w:marTop w:val="0"/>
      <w:marBottom w:val="0"/>
      <w:divBdr>
        <w:top w:val="none" w:sz="0" w:space="0" w:color="auto"/>
        <w:left w:val="none" w:sz="0" w:space="0" w:color="auto"/>
        <w:bottom w:val="none" w:sz="0" w:space="0" w:color="auto"/>
        <w:right w:val="none" w:sz="0" w:space="0" w:color="auto"/>
      </w:divBdr>
      <w:divsChild>
        <w:div w:id="348526620">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2024-07-26T08:55:00Z</dcterms:created>
  <dcterms:modified xsi:type="dcterms:W3CDTF">2024-07-26T08:55:00Z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id="U3NX4L2L"/&gt;&lt;style id="http://www.zotero.org/styles/plos-pathogens" hasBibliography="1" bibliographyStyleHasBeenSet="1"/&gt;&lt;prefs&gt;&lt;pref name="fieldType" value="Field"/&gt;&lt;pref name="automaticJournalAb</vt:lpwstr>
  </property>
  <property fmtid="{D5CDD505-2E9C-101B-9397-08002B2CF9AE}" pid="3" name="ZOTERO_PREF_2">
    <vt:lpwstr>breviations" value="true"/&gt;&lt;/prefs&gt;&lt;/data&gt;</vt:lpwstr>
  </property>
</Properties>
</file>