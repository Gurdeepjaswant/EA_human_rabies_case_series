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256AB" w14:textId="3E042827" w:rsidR="00505950" w:rsidRDefault="00505950" w:rsidP="00F35909">
      <w:pPr>
        <w:spacing w:line="360" w:lineRule="auto"/>
        <w:jc w:val="both"/>
        <w:rPr>
          <w:rFonts w:cstheme="minorHAnsi"/>
          <w:b/>
          <w:bCs/>
          <w:kern w:val="0"/>
          <w:sz w:val="22"/>
          <w:szCs w:val="22"/>
          <w:lang w:val="en-GB" w:eastAsia="zh-CN"/>
          <w14:ligatures w14:val="none"/>
        </w:rPr>
      </w:pPr>
      <w:bookmarkStart w:id="0" w:name="_GoBack"/>
      <w:bookmarkEnd w:id="0"/>
      <w:r w:rsidRPr="00505950">
        <w:rPr>
          <w:rFonts w:cstheme="minorHAnsi" w:hint="eastAsia"/>
          <w:b/>
          <w:bCs/>
          <w:kern w:val="0"/>
          <w:sz w:val="22"/>
          <w:szCs w:val="22"/>
          <w:highlight w:val="yellow"/>
          <w:lang w:val="en-GB" w:eastAsia="zh-CN"/>
          <w14:ligatures w14:val="none"/>
        </w:rPr>
        <w:t>有参考文献序号没有参考文献？</w:t>
      </w:r>
    </w:p>
    <w:p w14:paraId="588F00F5" w14:textId="5F2FF04B" w:rsidR="00F35909" w:rsidRPr="00F35909" w:rsidRDefault="00623732" w:rsidP="00F35909">
      <w:pPr>
        <w:spacing w:line="360" w:lineRule="auto"/>
        <w:jc w:val="both"/>
        <w:rPr>
          <w:rFonts w:eastAsia="Times New Roman" w:cstheme="minorHAnsi"/>
          <w:kern w:val="0"/>
          <w:sz w:val="22"/>
          <w:szCs w:val="22"/>
          <w:lang w:eastAsia="en-GB"/>
          <w14:ligatures w14:val="none"/>
        </w:rPr>
      </w:pPr>
      <w:r>
        <w:rPr>
          <w:rFonts w:eastAsia="Times New Roman" w:cstheme="minorHAnsi"/>
          <w:b/>
          <w:bCs/>
          <w:kern w:val="0"/>
          <w:sz w:val="22"/>
          <w:szCs w:val="22"/>
          <w:lang w:val="en-GB" w:eastAsia="en-GB"/>
          <w14:ligatures w14:val="none"/>
        </w:rPr>
        <w:t>Supplementary File 1</w:t>
      </w:r>
      <w:r w:rsidR="00F35909">
        <w:rPr>
          <w:rFonts w:eastAsia="Times New Roman" w:cstheme="minorHAnsi"/>
          <w:b/>
          <w:bCs/>
          <w:kern w:val="0"/>
          <w:sz w:val="22"/>
          <w:szCs w:val="22"/>
          <w:lang w:val="en-GB" w:eastAsia="en-GB"/>
          <w14:ligatures w14:val="none"/>
        </w:rPr>
        <w:t xml:space="preserve">: </w:t>
      </w:r>
      <w:commentRangeStart w:id="1"/>
      <w:r w:rsidR="00F35909" w:rsidRPr="00F35909">
        <w:rPr>
          <w:rFonts w:eastAsia="Times New Roman" w:cstheme="minorHAnsi"/>
          <w:b/>
          <w:bCs/>
          <w:color w:val="000000"/>
          <w:kern w:val="0"/>
          <w:sz w:val="22"/>
          <w:szCs w:val="22"/>
          <w:lang w:eastAsia="en-GB"/>
          <w14:ligatures w14:val="none"/>
        </w:rPr>
        <w:t>Rabies diagnosis and sequencing</w:t>
      </w:r>
      <w:commentRangeEnd w:id="1"/>
      <w:r w:rsidR="00C4410C">
        <w:rPr>
          <w:rStyle w:val="CommentReference"/>
        </w:rPr>
        <w:commentReference w:id="1"/>
      </w:r>
    </w:p>
    <w:p w14:paraId="0124A54D" w14:textId="77777777"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Post-mortem brain samples were collected by pathologists at the hospitals where the deceased were admitted or attended to prior to death. The brainstem and medulla samples from case 1 were collected two days after death whereas samples from all other cases were collected the same day.  Testing and sequencing was conducted at the Kilimanjaro Clinical Research Institute (KCRI), Tanzania, and at the University of Nairobi Institute of Tropical and Infectious Diseases (UNITID), Kenya. All samples were tested with rapid diagnostic tests (Antigen Rapid Rabies Ag Test Kit, BioNote) following the manufacturer’s instructions</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{"citationID":"3uEvnVTA","properties":{"formattedCitation":"[1]","plainCitation":"[1]","noteIndex":0},"citationItems":[{"id":1232,"uris":["http://zotero.org/users/8057111/items/LJUWPNFF"],"itemData":{"id":1232,"type":"webpage","title":"Rabies Ag - BioNote - Canine Rapid Test - Pet Rapid Test","URL":"https://www.qbiotech.gr/pet-rapid-test/canine-rapid-test/bionote-canine/rabies-ag.html?___store=en&amp;___from_store=el","accessed":{"date-parts":[["2022",10,20]]}}}],"schema":"https://github.com/citation-style-language/schema/raw/master/csl-citation.json"}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Sample storage prior to testing and sequencing differed. Samples from case 1 and 2 were stored for over a year at UNITID at </w:t>
      </w:r>
      <w:commentRangeStart w:id="2"/>
      <w:r w:rsidRPr="00505950">
        <w:rPr>
          <w:rFonts w:eastAsia="Times New Roman" w:cstheme="minorHAnsi"/>
          <w:color w:val="000000"/>
          <w:kern w:val="0"/>
          <w:sz w:val="22"/>
          <w:szCs w:val="22"/>
          <w:highlight w:val="yellow"/>
          <w:lang w:eastAsia="en-GB"/>
          <w14:ligatures w14:val="none"/>
        </w:rPr>
        <w:t>-800C</w:t>
      </w:r>
      <w:commentRangeEnd w:id="2"/>
      <w:r w:rsidR="009F2961">
        <w:rPr>
          <w:rStyle w:val="CommentReference"/>
        </w:rPr>
        <w:commentReference w:id="2"/>
      </w:r>
      <w:r w:rsidRPr="00F35909">
        <w:rPr>
          <w:rFonts w:eastAsia="Times New Roman" w:cstheme="minorHAnsi"/>
          <w:color w:val="000000"/>
          <w:kern w:val="0"/>
          <w:sz w:val="22"/>
          <w:szCs w:val="22"/>
          <w:lang w:eastAsia="en-GB"/>
          <w14:ligatures w14:val="none"/>
        </w:rPr>
        <w:t xml:space="preserve"> and samples from case 3 were stored for one month at KCRI at </w:t>
      </w:r>
      <w:r w:rsidRPr="00505950">
        <w:rPr>
          <w:rFonts w:eastAsia="Times New Roman" w:cstheme="minorHAnsi"/>
          <w:color w:val="000000"/>
          <w:kern w:val="0"/>
          <w:sz w:val="22"/>
          <w:szCs w:val="22"/>
          <w:highlight w:val="yellow"/>
          <w:lang w:eastAsia="en-GB"/>
          <w14:ligatures w14:val="none"/>
        </w:rPr>
        <w:t>-800C</w:t>
      </w:r>
      <w:r w:rsidRPr="00F35909">
        <w:rPr>
          <w:rFonts w:eastAsia="Times New Roman" w:cstheme="minorHAnsi"/>
          <w:color w:val="000000"/>
          <w:kern w:val="0"/>
          <w:sz w:val="22"/>
          <w:szCs w:val="22"/>
          <w:lang w:eastAsia="en-GB"/>
          <w14:ligatures w14:val="none"/>
        </w:rPr>
        <w:t xml:space="preserve"> before testing and sequencing. Samples from cases 4 and 5 were both tested on the same day as collection, then stored for three months at UNITID at </w:t>
      </w:r>
      <w:r w:rsidRPr="00505950">
        <w:rPr>
          <w:rFonts w:eastAsia="Times New Roman" w:cstheme="minorHAnsi"/>
          <w:color w:val="000000"/>
          <w:kern w:val="0"/>
          <w:sz w:val="22"/>
          <w:szCs w:val="22"/>
          <w:highlight w:val="yellow"/>
          <w:lang w:eastAsia="en-GB"/>
          <w14:ligatures w14:val="none"/>
        </w:rPr>
        <w:t>-800C</w:t>
      </w:r>
      <w:r w:rsidRPr="00F35909">
        <w:rPr>
          <w:rFonts w:eastAsia="Times New Roman" w:cstheme="minorHAnsi"/>
          <w:color w:val="000000"/>
          <w:kern w:val="0"/>
          <w:sz w:val="22"/>
          <w:szCs w:val="22"/>
          <w:lang w:eastAsia="en-GB"/>
          <w14:ligatures w14:val="none"/>
        </w:rPr>
        <w:t xml:space="preserve"> and for two weeks at KCRI at </w:t>
      </w:r>
      <w:r w:rsidRPr="00505950">
        <w:rPr>
          <w:rFonts w:eastAsia="Times New Roman" w:cstheme="minorHAnsi"/>
          <w:color w:val="000000"/>
          <w:kern w:val="0"/>
          <w:sz w:val="22"/>
          <w:szCs w:val="22"/>
          <w:highlight w:val="yellow"/>
          <w:lang w:eastAsia="en-GB"/>
          <w14:ligatures w14:val="none"/>
        </w:rPr>
        <w:t>-800C</w:t>
      </w:r>
      <w:r w:rsidRPr="00F35909">
        <w:rPr>
          <w:rFonts w:eastAsia="Times New Roman" w:cstheme="minorHAnsi"/>
          <w:color w:val="000000"/>
          <w:kern w:val="0"/>
          <w:sz w:val="22"/>
          <w:szCs w:val="22"/>
          <w:lang w:eastAsia="en-GB"/>
          <w14:ligatures w14:val="none"/>
        </w:rPr>
        <w:t xml:space="preserve"> respectively, prior to sequencing. </w:t>
      </w:r>
    </w:p>
    <w:p w14:paraId="75E63CD5" w14:textId="77777777" w:rsidR="00F35909" w:rsidRPr="00F35909" w:rsidRDefault="00F35909" w:rsidP="00F35909">
      <w:pPr>
        <w:spacing w:line="360" w:lineRule="auto"/>
        <w:rPr>
          <w:rFonts w:eastAsia="Times New Roman" w:cstheme="minorHAnsi"/>
          <w:kern w:val="0"/>
          <w:sz w:val="22"/>
          <w:szCs w:val="22"/>
          <w:lang w:eastAsia="en-GB"/>
          <w14:ligatures w14:val="none"/>
        </w:rPr>
      </w:pPr>
    </w:p>
    <w:p w14:paraId="1CB8AA9F" w14:textId="5522EE93" w:rsidR="00F35909" w:rsidRPr="00857EDC" w:rsidRDefault="00F35909" w:rsidP="00F35909">
      <w:pPr>
        <w:spacing w:line="360" w:lineRule="auto"/>
        <w:jc w:val="both"/>
        <w:rPr>
          <w:rFonts w:eastAsia="Times New Roman" w:cstheme="minorHAnsi"/>
          <w:kern w:val="0"/>
          <w:sz w:val="22"/>
          <w:szCs w:val="22"/>
          <w:lang w:val="en-GB" w:eastAsia="en-GB"/>
          <w14:ligatures w14:val="none"/>
        </w:rPr>
      </w:pPr>
      <w:r w:rsidRPr="00F35909">
        <w:rPr>
          <w:rFonts w:eastAsia="Times New Roman" w:cstheme="minorHAnsi"/>
          <w:color w:val="000000"/>
          <w:kern w:val="0"/>
          <w:sz w:val="22"/>
          <w:szCs w:val="22"/>
          <w:lang w:eastAsia="en-GB"/>
          <w14:ligatures w14:val="none"/>
        </w:rPr>
        <w:t>Additionally, a brain specimen from case 3 was fixed in formalin for immunohistochemistry</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{"citationID":"HEW2vRhv","properties":{"formattedCitation":"[2]","plainCitation":"[2]","noteIndex":0},"citationItems":[{"id":1635,"uris":["http://zotero.org/users/8057111/items/IS37E4UK"],"itemData":{"id":1635,"type":"article-journal","abstract":"One of the primary diagnostic modalities for rabies is the detection of viral ribonucleoprotein (RNP) complex (antigen) in the infected tissue samples. While the direct fluorescent antibody (DFA) test or the direct rapid immunohistochemical test (DRIT) are most commonly utilized for the antigen detection, both tests require fresh and/or frozen tissues for impressions on slides prior to the antigen detection using antibodies. If samples are collected and fixed in formalin, neither test is optimal for the antigen detection, however, testing can be performed by conventional immunohistochemistry (IHC) after embedding in paraffin blocks and sectioning. With this IHC method, tissues are stained with anti-rabies antibodies, sections are deparaffinized, antigen retrieved by partial proteolysis or other methods, and incubated with primary and secondary antibodies. Antigens are stained using horseradish peroxidase / amino ethyl carbazole and counterstained with hematoxylin for the visualization using a light microscope. In addition to the specific antigen detection, formalin fixation offers other advantages like the determination of histological changes, relaxed conditions for specimen storage and transport (under ambient temperatures), ability to test retrospective cases and improved biological safety through the inactivation of infectious agents.","container-title":"JoVE (Journal of Visualized Experiments)","DOI":"10.3791/60138","ISSN":"1940-087X","issue":"176","language":"en","page":"e60138","source":"www.jove.com","title":"Immunohistochemistry Test for the Lyssavirus Antigen Detection from Formalin-Fixed Tissues","author":[{"family":"Niezgoda","given":"Michael"},{"family":"Satheshkumar","given":"Panayampalli Subbian"}],"issued":{"date-parts":[["2021",10,26]]}}}],"schema":"https://github.com/citation-style-language/schema/raw/master/csl-citation.json"}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[2]</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at the Department of Viroscience, Rotterdam, the Netherlands. The sample was first embedded in paraffin, cut in </w:t>
      </w:r>
      <w:r w:rsidRPr="009F2961">
        <w:rPr>
          <w:rFonts w:eastAsia="Times New Roman" w:cstheme="minorHAnsi"/>
          <w:color w:val="000000"/>
          <w:kern w:val="0"/>
          <w:sz w:val="22"/>
          <w:szCs w:val="22"/>
          <w:lang w:eastAsia="en-GB"/>
          <w14:ligatures w14:val="none"/>
        </w:rPr>
        <w:t>3</w:t>
      </w:r>
      <w:ins w:id="3" w:author="Author" w:date="2024-07-25T17:17:00Z">
        <w:r w:rsidR="009F2961">
          <w:rPr>
            <w:rFonts w:cstheme="minorHAnsi" w:hint="eastAsia"/>
            <w:color w:val="000000"/>
            <w:kern w:val="0"/>
            <w:sz w:val="22"/>
            <w:szCs w:val="22"/>
            <w:lang w:eastAsia="zh-CN"/>
            <w14:ligatures w14:val="none"/>
          </w:rPr>
          <w:t xml:space="preserve"> </w:t>
        </w:r>
      </w:ins>
      <w:r w:rsidRPr="009F2961">
        <w:rPr>
          <w:rFonts w:eastAsia="Times New Roman" w:cstheme="minorHAnsi"/>
          <w:color w:val="000000"/>
          <w:kern w:val="0"/>
          <w:sz w:val="22"/>
          <w:szCs w:val="22"/>
          <w:lang w:eastAsia="en-GB"/>
          <w14:ligatures w14:val="none"/>
        </w:rPr>
        <w:t>µ</w:t>
      </w:r>
      <w:del w:id="4" w:author="Author" w:date="2024-07-25T17:17:00Z">
        <w:r w:rsidRPr="009F2961" w:rsidDel="009F2961">
          <w:rPr>
            <w:rFonts w:asciiTheme="minorEastAsia" w:hAnsiTheme="minorEastAsia" w:cstheme="minorHAnsi" w:hint="eastAsia"/>
            <w:color w:val="000000"/>
            <w:kern w:val="0"/>
            <w:sz w:val="22"/>
            <w:szCs w:val="22"/>
            <w:lang w:eastAsia="zh-CN"/>
            <w14:ligatures w14:val="none"/>
          </w:rPr>
          <w:delText>M</w:delText>
        </w:r>
      </w:del>
      <w:ins w:id="5" w:author="Author" w:date="2024-07-25T17:17:00Z">
        <w:r w:rsidR="009F2961">
          <w:rPr>
            <w:rFonts w:asciiTheme="minorEastAsia" w:hAnsiTheme="minorEastAsia" w:cstheme="minorHAnsi" w:hint="eastAsia"/>
            <w:color w:val="000000"/>
            <w:kern w:val="0"/>
            <w:sz w:val="22"/>
            <w:szCs w:val="22"/>
            <w:lang w:eastAsia="zh-CN"/>
            <w14:ligatures w14:val="none"/>
          </w:rPr>
          <w:t>m</w:t>
        </w:r>
      </w:ins>
      <w:r w:rsidRPr="00F35909">
        <w:rPr>
          <w:rFonts w:eastAsia="Times New Roman" w:cstheme="minorHAnsi"/>
          <w:color w:val="000000"/>
          <w:kern w:val="0"/>
          <w:sz w:val="22"/>
          <w:szCs w:val="22"/>
          <w:lang w:eastAsia="en-GB"/>
          <w14:ligatures w14:val="none"/>
        </w:rPr>
        <w:t xml:space="preserve"> slices, stained with antibody against the nucleoprotein (RABV-N, antibody 5DF12) then with peroxidase-labelled goat-anti-mouse IgG1. Peroxidase was revealed with aminoethyl carbazole, resulting in a red precipitate. Slides were counterstained with hematoxylin. Isotype controls (Streptavidin-biotin complex) were included to assess specific staining</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{"citationID":"iOMm65rO","properties":{"formattedCitation":"[3]","plainCitation":"[3]","noteIndex":0},"citationItems":[{"id":1234,"uris":["http://zotero.org/users/8057111/items/REZAZM4G"],"itemData":{"id":1234,"type":"webpage","abstract":"Immunohistochemistry (IHC) methods are a sensitive and specific means to detect rabies in formalin-fixed tissues. IHC uses specific antibodies to detect rabies virus.","language":"en-us","title":"CDC - Diagnosis: Immunohistochemistry (IHC) - Rabies","title-short":"CDC - Diagnosis","URL":"https://www.cdc.gov/rabies/diagnosis/immunohistochemistry.html","accessed":{"date-parts":[["2022",10,20]]},"issued":{"date-parts":[["2022",5,10]]}}}],"schema":"https://github.com/citation-style-language/schema/raw/master/csl-citation.json"}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[3]</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p>
    <w:p w14:paraId="737662B6" w14:textId="07086861" w:rsidR="00F35909" w:rsidRPr="002A1361" w:rsidRDefault="00F35909" w:rsidP="00F35909">
      <w:pPr>
        <w:spacing w:line="360" w:lineRule="auto"/>
        <w:rPr>
          <w:rFonts w:cstheme="minorHAnsi"/>
          <w:kern w:val="0"/>
          <w:sz w:val="22"/>
          <w:szCs w:val="22"/>
          <w:lang w:eastAsia="zh-CN"/>
          <w14:ligatures w14:val="none"/>
        </w:rPr>
      </w:pPr>
    </w:p>
    <w:p w14:paraId="1FB5CEDD" w14:textId="43342D52"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Amplicon-based sequencing was carried out following a previously established protocol</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{"citationID":"n4Fql1iR","properties":{"formattedCitation":"[4]","plainCitation":"[4]","noteIndex":0},"citationItems":[{"id":1559,"uris":["http://zotero.org/groups/4242481/items/ZTSQK9DI"],"itemData":{"id":1559,"type":"article-journal","abstract":"Genomic data can be used to track the transmission and geographic spread of infectious diseases. However, the sequencing capacity required for genomic surveillance remains limited in many low- and middle-income countries (LMICs), where dog-mediated rabies and/or rabies transmitted by wildlife such as vampire bats pose major public health and economic concerns. We present here a rapid and affordable sample-to-sequence-to-interpretation workflow using nanopore technology. Protocols for sample collection and the diagnosis of rabies are briefly described, followed by details of the optimized whole genome sequencing workflow, including primer design and optimization for multiplex polymerase chain reaction (PCR), a modified, low-cost sequencing library preparation, sequencing with live and offline base calling, genetic lineage designation, and phylogenetic analysis. Implementation of the workflow is demonstrated, and critical steps are highlighted for local deployment, such as pipeline validation, primer optimization, inclusion of negative controls, and the use of publicly available data and genomic tools (GLUE, MADDOG) for classification and placement within regional and global phylogenies. The turnaround time for the workflow is 2-3 days, and the cost ranges from $25 per sample for a 96 sample run to $80 per sample for a 12 sample run. We conclude that setting up rabies virus genomic surveillance in LMICs is feasible and can support progress toward the global goal of zero dog-mediated human rabies deaths by 2030, as well as enhanced monitoring of wildlife rabies spread. Moreover, the platform can be adapted for other pathogens, helping to build a versatile genomic capacity that contributes to epidemic and pandemic preparedness.","container-title":"JoVE (Journal of Visualized Experiments)","DOI":"10.3791/65414","ISSN":"1940-087X","issue":"198","language":"en","page":"e65414","source":"www.jove.com","title":"Author Spotlight: A Cost-Effective Genomic Workflow for Advancing Rabies Control in Resource-Limited Settings","title-short":"Author Spotlight","author":[{"family":"Bautista","given":"Criselda"},{"family":"Jaswant","given":"Gurdeep"},{"family":"French","given":"Hollie"},{"family":"Campbell","given":"Kathryn"},{"family":"Durrant","given":"Rowan"},{"family":"Gifford","given":"Robert"},{"family":"Kia","given":"Grace S. N."},{"family":"Ogoti","given":"Brian"},{"family":"Hampson","given":"Katie"},{"family":"Brunker","given":"Kirstyn"}],"issued":{"date-parts":[["2023",8,18]]}}}],"schema":"https://github.com/citation-style-language/schema/raw/master/csl-citation.json"}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[4]</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Brain tissue samples were inactivated and prepared for RNA extraction by homogenisation of a small cube of tissue (~ 30 mg) in RNA shield (Zymo Research, USA) in 2 ml reinforced tubes containing </w:t>
      </w:r>
      <w:ins w:id="6" w:author="Author" w:date="2024-07-24T09:31:00Z">
        <w:r w:rsidR="0074036F" w:rsidRPr="009F2961">
          <w:rPr>
            <w:rFonts w:eastAsia="Times New Roman" w:cstheme="minorHAnsi" w:hint="eastAsia"/>
            <w:color w:val="000000"/>
            <w:kern w:val="0"/>
            <w:sz w:val="22"/>
            <w:szCs w:val="22"/>
            <w:lang w:eastAsia="en-GB"/>
            <w14:ligatures w14:val="none"/>
          </w:rPr>
          <w:t>Φ</w:t>
        </w:r>
      </w:ins>
      <w:r w:rsidRPr="009F2961">
        <w:rPr>
          <w:rFonts w:eastAsia="Times New Roman" w:cstheme="minorHAnsi"/>
          <w:color w:val="000000"/>
          <w:kern w:val="0"/>
          <w:sz w:val="22"/>
          <w:szCs w:val="22"/>
          <w:lang w:eastAsia="en-GB"/>
          <w14:ligatures w14:val="none"/>
        </w:rPr>
        <w:t>1.4</w:t>
      </w:r>
      <w:ins w:id="7" w:author="Author" w:date="2024-07-25T17:18:00Z">
        <w:r w:rsidR="009F2961">
          <w:rPr>
            <w:rFonts w:cstheme="minorHAnsi" w:hint="eastAsia"/>
            <w:color w:val="000000"/>
            <w:kern w:val="0"/>
            <w:sz w:val="22"/>
            <w:szCs w:val="22"/>
            <w:lang w:eastAsia="zh-CN"/>
            <w14:ligatures w14:val="none"/>
          </w:rPr>
          <w:t xml:space="preserve"> </w:t>
        </w:r>
      </w:ins>
      <w:r w:rsidRPr="009F2961">
        <w:rPr>
          <w:rFonts w:eastAsia="Times New Roman" w:cstheme="minorHAnsi"/>
          <w:color w:val="000000"/>
          <w:kern w:val="0"/>
          <w:sz w:val="22"/>
          <w:szCs w:val="22"/>
          <w:lang w:eastAsia="en-GB"/>
          <w14:ligatures w14:val="none"/>
        </w:rPr>
        <w:t>mm</w:t>
      </w:r>
      <w:r w:rsidRPr="00F35909">
        <w:rPr>
          <w:rFonts w:eastAsia="Times New Roman" w:cstheme="minorHAnsi"/>
          <w:color w:val="000000"/>
          <w:kern w:val="0"/>
          <w:sz w:val="22"/>
          <w:szCs w:val="22"/>
          <w:lang w:eastAsia="en-GB"/>
          <w14:ligatures w14:val="none"/>
        </w:rPr>
        <w:t xml:space="preserve"> ceramic beads, using a Terralyzer</w:t>
      </w:r>
      <w:r w:rsidRPr="00B32B06">
        <w:rPr>
          <w:rFonts w:eastAsia="Times New Roman" w:cstheme="minorHAnsi"/>
          <w:color w:val="000000"/>
          <w:kern w:val="0"/>
          <w:sz w:val="22"/>
          <w:szCs w:val="22"/>
          <w:vertAlign w:val="superscript"/>
          <w:lang w:eastAsia="en-GB"/>
          <w14:ligatures w14:val="none"/>
          <w:rPrChange w:id="8" w:author="Author" w:date="2024-07-24T09:28:00Z">
            <w:rPr>
              <w:rFonts w:eastAsia="Times New Roman" w:cstheme="minorHAnsi"/>
              <w:color w:val="000000"/>
              <w:kern w:val="0"/>
              <w:sz w:val="22"/>
              <w:szCs w:val="22"/>
              <w:lang w:eastAsia="en-GB"/>
              <w14:ligatures w14:val="none"/>
            </w:rPr>
          </w:rPrChange>
        </w:rPr>
        <w:t>TM</w:t>
      </w:r>
      <w:r w:rsidRPr="00F35909">
        <w:rPr>
          <w:rFonts w:eastAsia="Times New Roman" w:cstheme="minorHAnsi"/>
          <w:color w:val="000000"/>
          <w:kern w:val="0"/>
          <w:sz w:val="22"/>
          <w:szCs w:val="22"/>
          <w:lang w:eastAsia="en-GB"/>
          <w14:ligatures w14:val="none"/>
        </w:rPr>
        <w:t xml:space="preserve"> (Zymo Research, USA). Total RNA was extracted using the Quick Viral RNA Mini-prep Kit (Zymo Research, USA) and cDNA synthesised by reaction of LunaScript RT Supermix (New England Biolabs, UK), nuclease free water and viral RNA. Thermocycling comprised primer annealing at </w:t>
      </w:r>
      <w:r w:rsidRPr="00B32B06">
        <w:rPr>
          <w:rFonts w:eastAsia="Times New Roman" w:cstheme="minorHAnsi"/>
          <w:color w:val="000000"/>
          <w:kern w:val="0"/>
          <w:sz w:val="22"/>
          <w:szCs w:val="22"/>
          <w:highlight w:val="yellow"/>
          <w:lang w:eastAsia="en-GB"/>
          <w14:ligatures w14:val="none"/>
          <w:rPrChange w:id="9" w:author="Author" w:date="2024-07-24T09:30:00Z">
            <w:rPr>
              <w:rFonts w:eastAsia="Times New Roman" w:cstheme="minorHAnsi"/>
              <w:color w:val="000000"/>
              <w:kern w:val="0"/>
              <w:sz w:val="22"/>
              <w:szCs w:val="22"/>
              <w:lang w:eastAsia="en-GB"/>
              <w14:ligatures w14:val="none"/>
            </w:rPr>
          </w:rPrChange>
        </w:rPr>
        <w:t>25</w:t>
      </w:r>
      <w:ins w:id="10" w:author="Author" w:date="2024-07-25T17:18:00Z">
        <w:r w:rsidR="009F2961">
          <w:rPr>
            <w:rFonts w:cstheme="minorHAnsi" w:hint="eastAsia"/>
            <w:color w:val="000000"/>
            <w:kern w:val="0"/>
            <w:sz w:val="22"/>
            <w:szCs w:val="22"/>
            <w:highlight w:val="yellow"/>
            <w:lang w:eastAsia="zh-CN"/>
            <w14:ligatures w14:val="none"/>
          </w:rPr>
          <w:t xml:space="preserve"> </w:t>
        </w:r>
        <w:r w:rsidR="009F2961" w:rsidRPr="009F2961">
          <w:rPr>
            <w:rFonts w:eastAsia="Times New Roman" w:cstheme="minorHAnsi" w:hint="eastAsia"/>
            <w:color w:val="000000"/>
            <w:kern w:val="0"/>
            <w:sz w:val="22"/>
            <w:szCs w:val="22"/>
            <w:lang w:eastAsia="en-GB"/>
            <w14:ligatures w14:val="none"/>
          </w:rPr>
          <w:t>℃</w:t>
        </w:r>
      </w:ins>
      <w:del w:id="11" w:author="Author" w:date="2024-07-25T17:18:00Z">
        <w:r w:rsidRPr="00B32B06" w:rsidDel="009F2961">
          <w:rPr>
            <w:rFonts w:eastAsia="Times New Roman" w:cstheme="minorHAnsi"/>
            <w:color w:val="000000"/>
            <w:kern w:val="0"/>
            <w:sz w:val="22"/>
            <w:szCs w:val="22"/>
            <w:highlight w:val="yellow"/>
            <w:lang w:eastAsia="en-GB"/>
            <w14:ligatures w14:val="none"/>
            <w:rPrChange w:id="12" w:author="Author" w:date="2024-07-24T09:30:00Z">
              <w:rPr>
                <w:rFonts w:eastAsia="Times New Roman" w:cstheme="minorHAnsi"/>
                <w:color w:val="000000"/>
                <w:kern w:val="0"/>
                <w:sz w:val="22"/>
                <w:szCs w:val="22"/>
                <w:lang w:eastAsia="en-GB"/>
                <w14:ligatures w14:val="none"/>
              </w:rPr>
            </w:rPrChange>
          </w:rPr>
          <w:delText>°C</w:delText>
        </w:r>
      </w:del>
      <w:r w:rsidRPr="00F35909">
        <w:rPr>
          <w:rFonts w:eastAsia="Times New Roman" w:cstheme="minorHAnsi"/>
          <w:color w:val="000000"/>
          <w:kern w:val="0"/>
          <w:sz w:val="22"/>
          <w:szCs w:val="22"/>
          <w:lang w:eastAsia="en-GB"/>
          <w14:ligatures w14:val="none"/>
        </w:rPr>
        <w:t xml:space="preserve"> for 2 </w:t>
      </w:r>
      <w:r w:rsidRPr="00B32B06">
        <w:rPr>
          <w:rFonts w:eastAsia="Times New Roman" w:cstheme="minorHAnsi"/>
          <w:color w:val="000000"/>
          <w:kern w:val="0"/>
          <w:sz w:val="22"/>
          <w:szCs w:val="22"/>
          <w:highlight w:val="yellow"/>
          <w:lang w:eastAsia="en-GB"/>
          <w14:ligatures w14:val="none"/>
          <w:rPrChange w:id="13" w:author="Author" w:date="2024-07-24T09:33:00Z">
            <w:rPr>
              <w:rFonts w:eastAsia="Times New Roman" w:cstheme="minorHAnsi"/>
              <w:color w:val="000000"/>
              <w:kern w:val="0"/>
              <w:sz w:val="22"/>
              <w:szCs w:val="22"/>
              <w:lang w:eastAsia="en-GB"/>
              <w14:ligatures w14:val="none"/>
            </w:rPr>
          </w:rPrChange>
        </w:rPr>
        <w:t>min</w:t>
      </w:r>
      <w:del w:id="14" w:author="Author" w:date="2024-07-25T17:18:00Z">
        <w:r w:rsidRPr="00B32B06" w:rsidDel="009F2961">
          <w:rPr>
            <w:rFonts w:eastAsia="Times New Roman" w:cstheme="minorHAnsi"/>
            <w:color w:val="000000"/>
            <w:kern w:val="0"/>
            <w:sz w:val="22"/>
            <w:szCs w:val="22"/>
            <w:highlight w:val="yellow"/>
            <w:lang w:eastAsia="en-GB"/>
            <w14:ligatures w14:val="none"/>
            <w:rPrChange w:id="15" w:author="Author" w:date="2024-07-24T09:33:00Z">
              <w:rPr>
                <w:rFonts w:eastAsia="Times New Roman" w:cstheme="minorHAnsi"/>
                <w:color w:val="000000"/>
                <w:kern w:val="0"/>
                <w:sz w:val="22"/>
                <w:szCs w:val="22"/>
                <w:lang w:eastAsia="en-GB"/>
                <w14:ligatures w14:val="none"/>
              </w:rPr>
            </w:rPrChange>
          </w:rPr>
          <w:delText>utes</w:delText>
        </w:r>
      </w:del>
      <w:r w:rsidRPr="00F35909">
        <w:rPr>
          <w:rFonts w:eastAsia="Times New Roman" w:cstheme="minorHAnsi"/>
          <w:color w:val="000000"/>
          <w:kern w:val="0"/>
          <w:sz w:val="22"/>
          <w:szCs w:val="22"/>
          <w:lang w:eastAsia="en-GB"/>
          <w14:ligatures w14:val="none"/>
        </w:rPr>
        <w:t xml:space="preserve">, cDNA synthesis at </w:t>
      </w:r>
      <w:r w:rsidRPr="00B32B06">
        <w:rPr>
          <w:rFonts w:eastAsia="Times New Roman" w:cstheme="minorHAnsi"/>
          <w:color w:val="000000"/>
          <w:kern w:val="0"/>
          <w:sz w:val="22"/>
          <w:szCs w:val="22"/>
          <w:highlight w:val="yellow"/>
          <w:lang w:eastAsia="en-GB"/>
          <w14:ligatures w14:val="none"/>
          <w:rPrChange w:id="16" w:author="Author" w:date="2024-07-24T09:32:00Z">
            <w:rPr>
              <w:rFonts w:eastAsia="Times New Roman" w:cstheme="minorHAnsi"/>
              <w:color w:val="000000"/>
              <w:kern w:val="0"/>
              <w:sz w:val="22"/>
              <w:szCs w:val="22"/>
              <w:lang w:eastAsia="en-GB"/>
              <w14:ligatures w14:val="none"/>
            </w:rPr>
          </w:rPrChange>
        </w:rPr>
        <w:t>55</w:t>
      </w:r>
      <w:del w:id="17" w:author="Author" w:date="2024-07-25T17:18:00Z">
        <w:r w:rsidRPr="00B32B06" w:rsidDel="009F2961">
          <w:rPr>
            <w:rFonts w:eastAsia="Times New Roman" w:cstheme="minorHAnsi"/>
            <w:color w:val="000000"/>
            <w:kern w:val="0"/>
            <w:sz w:val="22"/>
            <w:szCs w:val="22"/>
            <w:highlight w:val="yellow"/>
            <w:lang w:eastAsia="en-GB"/>
            <w14:ligatures w14:val="none"/>
            <w:rPrChange w:id="18" w:author="Author" w:date="2024-07-24T09:32:00Z">
              <w:rPr>
                <w:rFonts w:eastAsia="Times New Roman" w:cstheme="minorHAnsi"/>
                <w:color w:val="000000"/>
                <w:kern w:val="0"/>
                <w:sz w:val="22"/>
                <w:szCs w:val="22"/>
                <w:lang w:eastAsia="en-GB"/>
                <w14:ligatures w14:val="none"/>
              </w:rPr>
            </w:rPrChange>
          </w:rPr>
          <w:delText>°C</w:delText>
        </w:r>
      </w:del>
      <w:ins w:id="19" w:author="Author" w:date="2024-07-25T17:18:00Z">
        <w:r w:rsidR="009F2961">
          <w:rPr>
            <w:rFonts w:cstheme="minorHAnsi" w:hint="eastAsia"/>
            <w:color w:val="000000"/>
            <w:kern w:val="0"/>
            <w:sz w:val="22"/>
            <w:szCs w:val="22"/>
            <w:lang w:eastAsia="zh-CN"/>
            <w14:ligatures w14:val="none"/>
          </w:rPr>
          <w:t xml:space="preserve"> </w:t>
        </w:r>
        <w:r w:rsidR="009F2961" w:rsidRPr="009F2961">
          <w:rPr>
            <w:rFonts w:cstheme="minorHAnsi" w:hint="eastAsia"/>
            <w:color w:val="000000"/>
            <w:kern w:val="0"/>
            <w:sz w:val="22"/>
            <w:szCs w:val="22"/>
            <w:lang w:eastAsia="zh-CN"/>
            <w14:ligatures w14:val="none"/>
          </w:rPr>
          <w:t>℃</w:t>
        </w:r>
      </w:ins>
      <w:r w:rsidRPr="00F35909">
        <w:rPr>
          <w:rFonts w:eastAsia="Times New Roman" w:cstheme="minorHAnsi"/>
          <w:color w:val="000000"/>
          <w:kern w:val="0"/>
          <w:sz w:val="22"/>
          <w:szCs w:val="22"/>
          <w:lang w:eastAsia="en-GB"/>
          <w14:ligatures w14:val="none"/>
        </w:rPr>
        <w:t xml:space="preserve"> for 10 minutes and heat inactivation at 95</w:t>
      </w:r>
      <w:ins w:id="20" w:author="Author" w:date="2024-07-25T17:19:00Z">
        <w:r w:rsidR="009F2961">
          <w:rPr>
            <w:rFonts w:cstheme="minorHAnsi" w:hint="eastAsia"/>
            <w:color w:val="000000"/>
            <w:kern w:val="0"/>
            <w:sz w:val="22"/>
            <w:szCs w:val="22"/>
            <w:lang w:eastAsia="zh-CN"/>
            <w14:ligatures w14:val="none"/>
          </w:rPr>
          <w:t xml:space="preserve"> </w:t>
        </w:r>
        <w:r w:rsidR="009F2961" w:rsidRPr="009F2961">
          <w:rPr>
            <w:rFonts w:eastAsia="Times New Roman" w:cstheme="minorHAnsi" w:hint="eastAsia"/>
            <w:color w:val="000000"/>
            <w:kern w:val="0"/>
            <w:sz w:val="22"/>
            <w:szCs w:val="22"/>
            <w:lang w:eastAsia="en-GB"/>
            <w14:ligatures w14:val="none"/>
          </w:rPr>
          <w:t>℃</w:t>
        </w:r>
      </w:ins>
      <w:del w:id="21" w:author="Author" w:date="2024-07-25T17:19:00Z">
        <w:r w:rsidRPr="00F35909" w:rsidDel="009F2961">
          <w:rPr>
            <w:rFonts w:eastAsia="Times New Roman" w:cstheme="minorHAnsi"/>
            <w:color w:val="000000"/>
            <w:kern w:val="0"/>
            <w:sz w:val="22"/>
            <w:szCs w:val="22"/>
            <w:lang w:eastAsia="en-GB"/>
            <w14:ligatures w14:val="none"/>
          </w:rPr>
          <w:delText>°C</w:delText>
        </w:r>
      </w:del>
      <w:r w:rsidRPr="00F35909">
        <w:rPr>
          <w:rFonts w:eastAsia="Times New Roman" w:cstheme="minorHAnsi"/>
          <w:color w:val="000000"/>
          <w:kern w:val="0"/>
          <w:sz w:val="22"/>
          <w:szCs w:val="22"/>
          <w:lang w:eastAsia="en-GB"/>
          <w14:ligatures w14:val="none"/>
        </w:rPr>
        <w:t xml:space="preserve"> for 1 min</w:t>
      </w:r>
      <w:del w:id="22" w:author="Author" w:date="2024-07-25T17:19:00Z">
        <w:r w:rsidRPr="00F35909" w:rsidDel="009F2961">
          <w:rPr>
            <w:rFonts w:eastAsia="Times New Roman" w:cstheme="minorHAnsi"/>
            <w:color w:val="000000"/>
            <w:kern w:val="0"/>
            <w:sz w:val="22"/>
            <w:szCs w:val="22"/>
            <w:lang w:eastAsia="en-GB"/>
            <w14:ligatures w14:val="none"/>
          </w:rPr>
          <w:delText>ute</w:delText>
        </w:r>
      </w:del>
      <w:r w:rsidRPr="00F35909">
        <w:rPr>
          <w:rFonts w:eastAsia="Times New Roman" w:cstheme="minorHAnsi"/>
          <w:color w:val="000000"/>
          <w:kern w:val="0"/>
          <w:sz w:val="22"/>
          <w:szCs w:val="22"/>
          <w:lang w:eastAsia="en-GB"/>
          <w14:ligatures w14:val="none"/>
        </w:rPr>
        <w:t xml:space="preserve"> before holding at 4</w:t>
      </w:r>
      <w:del w:id="23" w:author="Author" w:date="2024-07-25T17:19:00Z">
        <w:r w:rsidRPr="00F35909" w:rsidDel="009F2961">
          <w:rPr>
            <w:rFonts w:eastAsia="Times New Roman" w:cstheme="minorHAnsi"/>
            <w:color w:val="000000"/>
            <w:kern w:val="0"/>
            <w:sz w:val="22"/>
            <w:szCs w:val="22"/>
            <w:lang w:eastAsia="en-GB"/>
            <w14:ligatures w14:val="none"/>
          </w:rPr>
          <w:delText>°C</w:delText>
        </w:r>
      </w:del>
      <w:ins w:id="24" w:author="Author" w:date="2024-07-25T17:19:00Z">
        <w:r w:rsidR="009F2961">
          <w:rPr>
            <w:rFonts w:cstheme="minorHAnsi" w:hint="eastAsia"/>
            <w:color w:val="000000"/>
            <w:kern w:val="0"/>
            <w:sz w:val="22"/>
            <w:szCs w:val="22"/>
            <w:lang w:eastAsia="zh-CN"/>
            <w14:ligatures w14:val="none"/>
          </w:rPr>
          <w:t xml:space="preserve"> </w:t>
        </w:r>
        <w:r w:rsidR="009F2961" w:rsidRPr="009F2961">
          <w:rPr>
            <w:rFonts w:cstheme="minorHAnsi" w:hint="eastAsia"/>
            <w:color w:val="000000"/>
            <w:kern w:val="0"/>
            <w:sz w:val="22"/>
            <w:szCs w:val="22"/>
            <w:lang w:eastAsia="zh-CN"/>
            <w14:ligatures w14:val="none"/>
          </w:rPr>
          <w:t>℃℃</w:t>
        </w:r>
      </w:ins>
      <w:r w:rsidRPr="00F35909">
        <w:rPr>
          <w:rFonts w:eastAsia="Times New Roman" w:cstheme="minorHAnsi"/>
          <w:color w:val="000000"/>
          <w:kern w:val="0"/>
          <w:sz w:val="22"/>
          <w:szCs w:val="22"/>
          <w:lang w:eastAsia="en-GB"/>
          <w14:ligatures w14:val="none"/>
        </w:rPr>
        <w:t>. </w:t>
      </w:r>
    </w:p>
    <w:p w14:paraId="1CCDB9BF" w14:textId="77777777" w:rsidR="00F35909" w:rsidRPr="00F35909" w:rsidRDefault="00F35909" w:rsidP="00F35909">
      <w:pPr>
        <w:spacing w:line="360" w:lineRule="auto"/>
        <w:rPr>
          <w:rFonts w:eastAsia="Times New Roman" w:cstheme="minorHAnsi"/>
          <w:kern w:val="0"/>
          <w:sz w:val="22"/>
          <w:szCs w:val="22"/>
          <w:lang w:eastAsia="en-GB"/>
          <w14:ligatures w14:val="none"/>
        </w:rPr>
      </w:pPr>
    </w:p>
    <w:p w14:paraId="1B5B967A" w14:textId="6BC6784B" w:rsidR="00F35909" w:rsidRPr="00F9663D"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To enrich the RABV DNA, multiplex PCR was conducted following an established method applied to rabies virus</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{"citationID":"hw1ojY7g","properties":{"formattedCitation":"[5,6]","plainCitation":"[5,6]","noteIndex":0},"citationItems":[{"id":219,"uris":["http://zotero.org/users/8057111/items/K6CS9ZI9"],"itemData":{"id":219,"type":"article-journal","abstract":"This multiplex PCR enrichment protocol enables sequencing of Zika and other viral genomes of low abundance from clinical samples using the Illumina platform, or the portable MinION sequencer, facilitating direct application in field situations.","container-title":"Nature Protocols","DOI":"10.1038/nprot.2017.066","ISSN":"17502799","issue":"6","page":"1261–1266","title":"Multiplex PCR method for MinION and Illumina sequencing of Zika and other virus genomes directly from clinical samples","volume":"12","author":[{"family":"Quick","given":"Joshua"},{"family":"Grubaugh","given":"Nathan D."},{"family":"Pullan","given":"Steven T."},{"family":"Claro","given":"Ingra M."},{"family":"Smith","given":"Andrew D."},{"family":"Gangavarapu","given":"Karthik"},{"family":"Oliveira","given":"Glenn"},{"family":"Robles-Sikisaka","given":"Refugio"},{"family":"Rogers","given":"Thomas F."},{"family":"Beutler","given":"Nathan A."},{"family":"Burton","given":"Dennis R."},{"family":"Lewis-Ximenez","given":"Lia Laura"},{"family":"De Jesus","given":"Jaqueline Goes"},{"family":"Giovanetti","given":"Marta"},{"family":"Hill","given":"Sarah C."},{"family":"Black","given":"Allison"},{"family":"Bedford","given":"Trevor"},{"family":"Carroll","given":"Miles W."},{"family":"Nunes","given":"Marcio"},{"family":"Alcantara","given":"Luiz Carlos"},{"family":"Sabino","given":"Ester C."},{"family":"Baylis","given":"Sally A."},{"family":"Faria","given":"Nuno R."},{"family":"Loose","given":"Matthew"},{"family":"Simpson","given":"Jared T."},{"family":"Pybus","given":"Oliver G."},{"family":"Andersen","given":"Kristian G."},{"family":"Loman","given":"Nicholas J."}],"issued":{"date-parts":[["2017"]]}}},{"id":191,"uris":["http://zotero.org/users/8057111/items/KA4LGPX9"],"itemData":{"id":191,"type":"article-journal","abstract":"Genomic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[5,6]</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Primal scheme was used to design primers specific for East Africa</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{"citationID":"S1DC1FiU","properties":{"formattedCitation":"[7]","plainCitation":"[7]","noteIndex":0},"citationItems":[{"id":1239,"uris":["http://zotero.org/users/8057111/items/8GK7NHHG"],"itemData":{"id":1239,"type":"webpage","title":"PrimalScheme: primer panels for multiplex PCR","URL":"https://primalscheme.com/","accessed":{"date-parts":[["2022",10,20]]}}}],"schema":"https://github.com/citation-style-language/schema/raw/master/csl-citation.json"}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[7]</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w:t>
      </w:r>
      <w:bookmarkStart w:id="25" w:name="_Hlk172817576"/>
      <w:r w:rsidRPr="00F35909">
        <w:rPr>
          <w:rFonts w:eastAsia="Times New Roman" w:cstheme="minorHAnsi"/>
          <w:color w:val="000000"/>
          <w:kern w:val="0"/>
          <w:sz w:val="22"/>
          <w:szCs w:val="22"/>
          <w:lang w:eastAsia="en-GB"/>
          <w14:ligatures w14:val="none"/>
        </w:rPr>
        <w:t xml:space="preserve">Sets of previously designed multiplex primer sets used in Tanzania </w:t>
      </w:r>
      <w:r w:rsidRPr="009F2961">
        <w:rPr>
          <w:rFonts w:eastAsia="Times New Roman" w:cstheme="minorHAnsi"/>
          <w:color w:val="000000"/>
          <w:kern w:val="0"/>
          <w:sz w:val="22"/>
          <w:szCs w:val="22"/>
          <w:lang w:eastAsia="en-GB"/>
          <w14:ligatures w14:val="none"/>
        </w:rPr>
        <w:t>from 2019</w:t>
      </w:r>
      <w:del w:id="26" w:author="Author" w:date="2024-07-25T17:19:00Z">
        <w:r w:rsidRPr="009F2961" w:rsidDel="009F2961">
          <w:rPr>
            <w:rFonts w:eastAsia="Times New Roman" w:cstheme="minorHAnsi"/>
            <w:color w:val="000000"/>
            <w:kern w:val="0"/>
            <w:sz w:val="22"/>
            <w:szCs w:val="22"/>
            <w:lang w:eastAsia="en-GB"/>
            <w14:ligatures w14:val="none"/>
          </w:rPr>
          <w:delText>-</w:delText>
        </w:r>
      </w:del>
      <w:ins w:id="27" w:author="Author" w:date="2024-07-25T17:19:00Z">
        <w:r w:rsidR="009F2961" w:rsidRPr="009F2961">
          <w:rPr>
            <w:rFonts w:cstheme="minorHAnsi" w:hint="eastAsia"/>
            <w:color w:val="000000"/>
            <w:kern w:val="0"/>
            <w:sz w:val="22"/>
            <w:szCs w:val="22"/>
            <w:lang w:eastAsia="zh-CN"/>
            <w14:ligatures w14:val="none"/>
          </w:rPr>
          <w:t xml:space="preserve"> to </w:t>
        </w:r>
      </w:ins>
      <w:r w:rsidRPr="009F2961">
        <w:rPr>
          <w:rFonts w:eastAsia="Times New Roman" w:cstheme="minorHAnsi"/>
          <w:color w:val="000000"/>
          <w:kern w:val="0"/>
          <w:sz w:val="22"/>
          <w:szCs w:val="22"/>
          <w:lang w:eastAsia="en-GB"/>
          <w14:ligatures w14:val="none"/>
        </w:rPr>
        <w:t>2020</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{"citationID":"LaMJ8al6","properties":{"formattedCitation":"[8]","plainCitation":"[8]","noteIndex":0},"citationItems":[{"id":137,"uris":["http://zotero.org/users/8057111/items/PDCRQMUG"],"itemData":{"id":137,"type":"webpage","title":"Artic Network","URL":"https://artic.network/","accessed":{"date-parts":[["2022",3,17]]}}}],"schema":"https://github.com/citation-style-language/schema/raw/master/csl-citation.json"}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[8]</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and updated to include the greater RABV diversity in Kenya (used </w:t>
      </w:r>
      <w:r w:rsidRPr="009F2961">
        <w:rPr>
          <w:rFonts w:eastAsia="Times New Roman" w:cstheme="minorHAnsi"/>
          <w:color w:val="000000"/>
          <w:kern w:val="0"/>
          <w:sz w:val="22"/>
          <w:szCs w:val="22"/>
          <w:lang w:eastAsia="en-GB"/>
          <w14:ligatures w14:val="none"/>
        </w:rPr>
        <w:t>from 2020</w:t>
      </w:r>
      <w:del w:id="28" w:author="Author" w:date="2024-07-25T17:20:00Z">
        <w:r w:rsidRPr="009F2961" w:rsidDel="009F2961">
          <w:rPr>
            <w:rFonts w:eastAsia="Times New Roman" w:cstheme="minorHAnsi"/>
            <w:color w:val="000000"/>
            <w:kern w:val="0"/>
            <w:sz w:val="22"/>
            <w:szCs w:val="22"/>
            <w:lang w:eastAsia="en-GB"/>
            <w14:ligatures w14:val="none"/>
          </w:rPr>
          <w:delText>-</w:delText>
        </w:r>
      </w:del>
      <w:ins w:id="29" w:author="Author" w:date="2024-07-25T17:20:00Z">
        <w:r w:rsidR="009F2961">
          <w:rPr>
            <w:rFonts w:cstheme="minorHAnsi" w:hint="eastAsia"/>
            <w:color w:val="000000"/>
            <w:kern w:val="0"/>
            <w:sz w:val="22"/>
            <w:szCs w:val="22"/>
            <w:lang w:eastAsia="zh-CN"/>
            <w14:ligatures w14:val="none"/>
          </w:rPr>
          <w:t xml:space="preserve"> to </w:t>
        </w:r>
      </w:ins>
      <w:r w:rsidRPr="009F2961">
        <w:rPr>
          <w:rFonts w:eastAsia="Times New Roman" w:cstheme="minorHAnsi"/>
          <w:color w:val="000000"/>
          <w:kern w:val="0"/>
          <w:sz w:val="22"/>
          <w:szCs w:val="22"/>
          <w:lang w:eastAsia="en-GB"/>
          <w14:ligatures w14:val="none"/>
        </w:rPr>
        <w:t>2023</w:t>
      </w:r>
      <w:bookmarkEnd w:id="25"/>
      <w:r w:rsidRPr="009F2961">
        <w:rPr>
          <w:rFonts w:eastAsia="Times New Roman" w:cstheme="minorHAnsi"/>
          <w:color w:val="000000"/>
          <w:kern w:val="0"/>
          <w:sz w:val="22"/>
          <w:szCs w:val="22"/>
          <w:lang w:eastAsia="en-GB"/>
          <w14:ligatures w14:val="none"/>
        </w:rPr>
        <w:t>,</w:t>
      </w:r>
    </w:p>
    <w:p w14:paraId="23A881BE" w14:textId="1871BB93"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lastRenderedPageBreak/>
        <w:t xml:space="preserve">https://github.com/kirstyn/artic-rabv/tree/master/rampart/tza_protocol/rabv_ea), were used in PCR reactions. A characteristic of the multiplex PCR approach is that primers are combined into two pools (1 and 2), enabling tens of PCR reactions in 2 individual tubes per sample. Each multiplex PCR reaction mix consisted of Q5 Hot start High Fidelity 2x Master Mix (New England Biolabs), primer pool 1/2, water and cDNA. The PCR was performed under the following conditions: 30 </w:t>
      </w:r>
      <w:r w:rsidRPr="009F2961">
        <w:rPr>
          <w:rFonts w:eastAsia="Times New Roman" w:cstheme="minorHAnsi"/>
          <w:color w:val="000000"/>
          <w:kern w:val="0"/>
          <w:sz w:val="22"/>
          <w:szCs w:val="22"/>
          <w:highlight w:val="yellow"/>
          <w:lang w:eastAsia="en-GB"/>
          <w14:ligatures w14:val="none"/>
        </w:rPr>
        <w:t>s</w:t>
      </w:r>
      <w:del w:id="30" w:author="Author" w:date="2024-07-25T17:20:00Z">
        <w:r w:rsidRPr="009F2961" w:rsidDel="009F2961">
          <w:rPr>
            <w:rFonts w:eastAsia="Times New Roman" w:cstheme="minorHAnsi"/>
            <w:color w:val="000000"/>
            <w:kern w:val="0"/>
            <w:sz w:val="22"/>
            <w:szCs w:val="22"/>
            <w:highlight w:val="yellow"/>
            <w:lang w:eastAsia="en-GB"/>
            <w14:ligatures w14:val="none"/>
          </w:rPr>
          <w:delText>econds</w:delText>
        </w:r>
      </w:del>
      <w:r w:rsidRPr="00F35909">
        <w:rPr>
          <w:rFonts w:eastAsia="Times New Roman" w:cstheme="minorHAnsi"/>
          <w:color w:val="000000"/>
          <w:kern w:val="0"/>
          <w:sz w:val="22"/>
          <w:szCs w:val="22"/>
          <w:lang w:eastAsia="en-GB"/>
          <w14:ligatures w14:val="none"/>
        </w:rPr>
        <w:t xml:space="preserve"> heat activation at 98°C; 35 cycles of denaturation (15 seconds at 98°C); annealing and extension (5 minutes at 65°C); and finally, a hold temperature of 4°C. Before </w:t>
      </w:r>
      <w:commentRangeStart w:id="31"/>
      <w:r w:rsidRPr="009F2961">
        <w:rPr>
          <w:rFonts w:eastAsia="Times New Roman" w:cstheme="minorHAnsi"/>
          <w:color w:val="000000"/>
          <w:kern w:val="0"/>
          <w:sz w:val="22"/>
          <w:szCs w:val="22"/>
          <w:highlight w:val="yellow"/>
          <w:lang w:eastAsia="en-GB"/>
          <w14:ligatures w14:val="none"/>
        </w:rPr>
        <w:t>sequencing the DNA concentration</w:t>
      </w:r>
      <w:commentRangeEnd w:id="31"/>
      <w:r w:rsidR="009F2961">
        <w:rPr>
          <w:rStyle w:val="CommentReference"/>
        </w:rPr>
        <w:commentReference w:id="31"/>
      </w:r>
      <w:r w:rsidRPr="00F35909">
        <w:rPr>
          <w:rFonts w:eastAsia="Times New Roman" w:cstheme="minorHAnsi"/>
          <w:color w:val="000000"/>
          <w:kern w:val="0"/>
          <w:sz w:val="22"/>
          <w:szCs w:val="22"/>
          <w:lang w:eastAsia="en-GB"/>
          <w14:ligatures w14:val="none"/>
        </w:rPr>
        <w:t xml:space="preserve"> in the samples and negative control were checked by Qubit fluorometer (version 3, Thermo Fisher Scientific, USA) using a dsDNA Quantitation high sensitivity kit (Thermo Fisher Scientific, USA). Sequencing was undertaken using a Nanopore MinION MK1B, with a ligation-based library preparation kit (SQK-LSK109) and the final library loaded on an R9.4.1 flow cell.  Native barcoding was used to differentiate samples and a negative control of nuclease-free water was included.  In total, four runs were done for the five cases; the first run included cases 1 and 2, and the remaining three runs were for cases 3, 4, and 5. </w:t>
      </w:r>
      <w:commentRangeStart w:id="32"/>
      <w:r w:rsidRPr="00F35909">
        <w:rPr>
          <w:rFonts w:eastAsia="Times New Roman" w:cstheme="minorHAnsi"/>
          <w:color w:val="000000"/>
          <w:kern w:val="0"/>
          <w:sz w:val="22"/>
          <w:szCs w:val="22"/>
          <w:lang w:eastAsia="en-GB"/>
          <w14:ligatures w14:val="none"/>
        </w:rPr>
        <w:t>Other samples from different hosts (domestic dogs and various livestock)</w:t>
      </w:r>
      <w:commentRangeEnd w:id="32"/>
      <w:r w:rsidR="009F2961">
        <w:rPr>
          <w:rStyle w:val="CommentReference"/>
        </w:rPr>
        <w:commentReference w:id="32"/>
      </w:r>
      <w:r w:rsidRPr="00F35909">
        <w:rPr>
          <w:rFonts w:eastAsia="Times New Roman" w:cstheme="minorHAnsi"/>
          <w:color w:val="000000"/>
          <w:kern w:val="0"/>
          <w:sz w:val="22"/>
          <w:szCs w:val="22"/>
          <w:lang w:eastAsia="en-GB"/>
          <w14:ligatures w14:val="none"/>
        </w:rPr>
        <w:t xml:space="preserve"> were included in each run, generating 99 new sequences (supplementary Table </w:t>
      </w:r>
      <w:r w:rsidR="00DB72B1">
        <w:rPr>
          <w:rFonts w:eastAsia="Times New Roman" w:cstheme="minorHAnsi"/>
          <w:color w:val="000000"/>
          <w:kern w:val="0"/>
          <w:sz w:val="22"/>
          <w:szCs w:val="22"/>
          <w:lang w:val="en-GB" w:eastAsia="en-GB"/>
          <w14:ligatures w14:val="none"/>
        </w:rPr>
        <w:t>1</w:t>
      </w:r>
      <w:r w:rsidRPr="00F35909">
        <w:rPr>
          <w:rFonts w:eastAsia="Times New Roman" w:cstheme="minorHAnsi"/>
          <w:color w:val="000000"/>
          <w:kern w:val="0"/>
          <w:sz w:val="22"/>
          <w:szCs w:val="22"/>
          <w:lang w:eastAsia="en-GB"/>
          <w14:ligatures w14:val="none"/>
        </w:rPr>
        <w:t>). </w:t>
      </w:r>
    </w:p>
    <w:p w14:paraId="12860B13" w14:textId="77777777" w:rsidR="00F35909" w:rsidRPr="00F35909" w:rsidRDefault="00F35909" w:rsidP="00F35909">
      <w:pPr>
        <w:spacing w:line="360" w:lineRule="auto"/>
        <w:rPr>
          <w:rFonts w:eastAsia="Times New Roman" w:cstheme="minorHAnsi"/>
          <w:kern w:val="0"/>
          <w:sz w:val="22"/>
          <w:szCs w:val="22"/>
          <w:lang w:eastAsia="en-GB"/>
          <w14:ligatures w14:val="none"/>
        </w:rPr>
      </w:pPr>
    </w:p>
    <w:p w14:paraId="3B63A275" w14:textId="77777777"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A RABV-tailored version of the ARTIC network’s bioinformatics pipeline</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{"citationID":"UvjovwsG","properties":{"formattedCitation":"[6]","plainCitation":"[6]","noteIndex":0},"citationItems":[{"id":191,"uris":["http://zotero.org/users/8057111/items/KA4LGPX9"],"itemData":{"id":191,"type":"article-journal","abstract":"Genomic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[6]</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was applied to process raw MinION reads, comprising basecalling (when MinKNOW live basecalling was not applied during the run) and barcode demultiplexing using Guppy software (Version 6.3.2). Reads were mapped to a reference sequence from East Africa (GenBank accession number KF155002) using Minimap with alignment post-processing to normalise reads and trim primer sequences, followed by variant calling and generation of a draft consensus sequence using Medaka</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{"citationID":"Hhr4ak0g","properties":{"formattedCitation":"[9]","plainCitation":"[9]","noteIndex":0},"citationItems":[{"id":1273,"uris":["http://zotero.org/users/8057111/items/97PDD83H"],"itemData":{"id":1273,"type":"software","abstract":"Sequence correction provided by ONT Research","genre":"Python","note":"original-date: 2017-06-07T14:01:06Z","publisher":"Oxford Nanopore Technologies","source":"GitHub","title":"Medaka","URL":"https://github.com/nanoporetech/medaka","accessed":{"date-parts":[["2022",12,19]]},"issued":{"date-parts":[["2022",12,16]]}}}],"schema":"https://github.com/citation-style-language/schema/raw/master/csl-citation.json"}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[9]</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ARTIC pipeline scripts were used to filter variants based on quality, and a minimum depth threshold of 20 reads. Genome coverage was calculated using 20 depth coverage (supplementary Table 2). Sequences were checked for sufficient quality (i.e. less than 50% ambiguous bases) and metadata compiled into a TSV file. SQN files were prepared for email submission to GenBank using an as-yet unreleased GLUE-based submission tool, which uses GLUE’s multiple sequence alignment capabilities</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{"citationID":"ry7M8XMK","properties":{"formattedCitation":"[10]","plainCitation":"[10]","noteIndex":0},"citationItems":[{"id":1562,"uris":["http://zotero.org/groups/4242481/items/8PHQQFJZ"],"itemData":{"id":1562,"type":"article-journal","abstract":"Virus genome sequences, generated in ever-higher volumes, can provide new scientific insights and inform our responses to epidemics and outbreaks. To facilitate interpretation, such data must be organised and processed within scalable computing resources that encapsulate virology expertise. GLUE (Genes Linked by Underlying Evolution) is a data-centric bioinformatics environment for building such resources. The GLUE core data schema organises sequence data along evolutionary lines, capturing not only nucleotide data but associated items such as alignments, genotype definitions, genome annotations and motifs. Its flexible design emphasises applicability to different viruses and to diverse needs within research, clinical or public health contexts.","container-title":"BMC Bioinformatics","DOI":"10.1186/s12859-018-2459-9","ISSN":"1471-2105","issue":"1","journalAbbreviation":"BMC Bioinformatics","page":"532","source":"BioMed Central","title":"GLUE: a flexible software system for virus sequence data","title-short":"GLUE","volume":"19","author":[{"family":"Singer","given":"Joshua B."},{"family":"Thomson","given":"Emma C."},{"family":"McLauchlan","given":"John"},{"family":"Hughes","given":"Joseph"},{"family":"Gifford","given":"Robert J."}],"issued":{"date-parts":[["2018",12,18]]}}}],"schema":"https://github.com/citation-style-language/schema/raw/master/csl-citation.json"}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[10]</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to annotate sequences and tbl2asn</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{"citationID":"EFeikfjF","properties":{"formattedCitation":"[11]","plainCitation":"[11]","noteIndex":0},"citationItems":[{"id":1561,"uris":["http://zotero.org/groups/4242481/items/8TUKRGYX"],"itemData":{"id":1561,"type":"webpage","title":"What is table2asn?","URL":"https://www.ncbi.nlm.nih.gov/genbank/table2asn/","accessed":{"date-parts":[["2023",12,7]]}}}],"schema":"https://github.com/citation-style-language/schema/raw/master/csl-citation.json"}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[11]</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to generate SQN files within a Docker container. The resulting SQN files were checked for internal stop codons before submission. Consensus FASTA files are available on NCBI GenBank (accession numbers OR045927 to OR920351).</w:t>
      </w:r>
    </w:p>
    <w:p w14:paraId="785C3213" w14:textId="77777777" w:rsidR="00F35909" w:rsidRPr="00F35909" w:rsidRDefault="00F35909" w:rsidP="00F35909">
      <w:pPr>
        <w:spacing w:line="360" w:lineRule="auto"/>
        <w:rPr>
          <w:rFonts w:eastAsia="Times New Roman" w:cstheme="minorHAnsi"/>
          <w:kern w:val="0"/>
          <w:sz w:val="22"/>
          <w:szCs w:val="22"/>
          <w:lang w:eastAsia="en-GB"/>
          <w14:ligatures w14:val="none"/>
        </w:rPr>
      </w:pPr>
    </w:p>
    <w:p w14:paraId="03F9FF5D" w14:textId="77777777" w:rsidR="00F35909" w:rsidRDefault="00F35909" w:rsidP="00F35909">
      <w:pPr>
        <w:spacing w:line="360" w:lineRule="auto"/>
        <w:jc w:val="both"/>
        <w:rPr>
          <w:rFonts w:eastAsia="Times New Roman" w:cstheme="minorHAnsi"/>
          <w:color w:val="000000"/>
          <w:kern w:val="0"/>
          <w:sz w:val="22"/>
          <w:szCs w:val="22"/>
          <w:lang w:eastAsia="en-GB"/>
          <w14:ligatures w14:val="none"/>
        </w:rPr>
      </w:pPr>
      <w:r w:rsidRPr="00F35909">
        <w:rPr>
          <w:rFonts w:eastAsia="Times New Roman" w:cstheme="minorHAnsi"/>
          <w:color w:val="000000"/>
          <w:kern w:val="0"/>
          <w:sz w:val="22"/>
          <w:szCs w:val="22"/>
          <w:lang w:eastAsia="en-GB"/>
          <w14:ligatures w14:val="none"/>
        </w:rPr>
        <w:t>RABV-GLUE was used for major and minor clade assignment</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{"citationID":"rmfhHGZg","properties":{"formattedCitation":"[10]","plainCitation":"[10]","noteIndex":0},"citationItems":[{"id":1562,"uris":["http://zotero.org/groups/4242481/items/8PHQQFJZ"],"itemData":{"id":1562,"type":"article-journal","abstract":"Virus genome sequences, generated in ever-higher volumes, can provide new scientific insights and inform our responses to epidemics and outbreaks. To facilitate interpretation, such data must be organised and processed within scalable computing resources that encapsulate virology expertise. GLUE (Genes Linked by Underlying Evolution) is a data-centric bioinformatics environment for building such resources. The GLUE core data schema organises sequence data along evolutionary lines, capturing not only nucleotide data but associated items such as alignments, genotype definitions, genome annotations and motifs. Its flexible design emphasises applicability to different viruses and to diverse needs within research, clinical or public health contexts.","container-title":"BMC Bioinformatics","DOI":"10.1186/s12859-018-2459-9","ISSN":"1471-2105","issue":"1","journalAbbreviation":"BMC Bioinformatics","page":"532","source":"BioMed Central","title":"GLUE: a flexible software system for virus sequence data","title-short":"GLUE","volume":"19","author":[{"family":"Singer","given":"Joshua B."},{"family":"Thomson","given":"Emma C."},{"family":"McLauchlan","given":"John"},{"family":"Hughes","given":"Joseph"},{"family":"Gifford","given":"Robert J."}],"issued":{"date-parts":[["2018",12,18]]}}}],"schema":"https://github.com/citation-style-language/schema/raw/master/csl-citation.json"}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[10]</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followed by more resolved lineage designation and assignment using MADDOG</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{"citationID":"FMR7otum","properties":{"formattedCitation":"[12]","plainCitation":"[12]","noteIndex":0},"citationItems":[{"id":1229,"uris":["http://zotero.org/users/8057111/items/3X8B832W"],"itemData":{"id":1229,"type":"article-journal","abstract":"The availability of pathogen sequence data and use of genomic surveillance is rapidly increasing. Genomic tools and classification systems need updating to reflect this. Here, rabies virus is used as an example to showcase the potential value of updated genomic tools to enhance surveillance to better understand epidemiological dynamics and improve disease control. Previous studies have described the evolutionary history of rabies virus, however the resulting taxonomy lacks the definition necessary to identify incursions, lineage turnover and transmission routes at high resolution. Here we propose a lineage classification system based on the dynamic nomenclature used for SARS-CoV-2, defining a lineage by phylogenetic methods for tracking virus spread and comparing sequences across geographic areas. We demonstrate this system through application to the globally distributed Cosmopolitan clade of rabies virus, defining 96 total lineages within the clade, beyond the 22 previously reported. We further show how integration of this tool with a new rabies virus sequence data resource (RABV-GLUE) enables rapid application, for example, highlighting lineage dynamics relevant to control and elimination programmes, such as identifying importations and their sources, as well as areas of persistence and routes of virus movement, including transboundary incursions. This system and the tools developed should be useful for coordinating and targeting control programmes and monitoring progress as countries work towards eliminating dog-mediated rabies, as well as having potential for broader application to the surveillance of other viruses.","container-title":"PLOS Pathogens","DOI":"10.1371/journal.ppat.1010023","ISSN":"1553-7374","issue":"5","journalAbbreviation":"PLOS Pathogens","language":"en","note":"publisher: Public Library of Science","page":"e1010023","source":"PLoS Journals","title":"Making genomic surveillance deliver: A lineage classification and nomenclature system to inform rabies elimination","title-short":"Making genomic surveillance deliver","volume":"18","author":[{"family":"Campbell","given":"Kathryn"},{"family":"Gifford","given":"Robert J."},{"family":"Singer","given":"Joshua"},{"family":"Hill","given":"Verity"},{"family":"O’Toole","given":"Aine"},{"family":"Rambaut","given":"Andrew"},{"family":"Hampson","given":"Katie"},{"family":"Brunker","given":"Kirstyn"}],"issued":{"date-parts":[["2022",5,2]]}}}],"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[12]</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Sequenced viruses were classified using the nomenclature &lt;Major clade Minor clade_Lineage&gt;, e.g. Cosmopolitan AF1a_A1.1. To build contextual datasets, publicly available sequences from the identified lineages were obtained from RABV-GLUE, and aligned with the newly generated sequences using the MAFFT FFT-NS-2 algorithm</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{"citationID":"vKwhPQFL","properties":{"formattedCitation":"[13]","plainCitation":"[13]","noteIndex":0},"citationItems":[{"id":1245,"uris":["http://zotero.org/users/8057111/items/ZDRZVC4I"],"itemData":{"id":1245,"type":"article-journal","abstract":"A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Research","DOI":"10.1093/nar/gkf436","ISSN":"1362-4962","issue":"14","journalAbbreviation":"Nucleic Acids Res","language":"eng","note":"PMID: 12136088\nPMCID: PMC135756","page":"3059-3066","source":"PubMed","title":"MAFFT: a novel method for rapid multiple sequence alignment based on fast Fourier transform","title-short":"MAFFT","volume":"30","author":[{"family":"Katoh","given":"Kazutaka"},{"family":"Misawa","given":"Kazuharu"},{"family":"Kuma","given":"Kei-ichi"},{"family":"Miyata","given":"Takashi"}],"issued":{"date-parts":[["2002",7,15]]}}}],"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[13]</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Maximum likelihood trees were built using IQTREE2 with model selection</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{"citationID":"9SRmxDND","properties":{"formattedCitation":"[14]","plainCitation":"[14]","noteIndex":0},"citationItems":[{"id":1248,"uris":["http://zotero.org/users/8057111/items/BJ9WAJD8"],"itemData":{"id":1248,"type":"article-journal","abstract":"IQ-TREE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Evolution","DOI":"10.1093/molbev/msaa015","ISSN":"1537-1719","issue":"5","journalAbbreviation":"Mol Biol Evol","language":"eng","note":"PMID: 32011700\nPMCID: PMC7182206","page":"1530-1534","source":"PubMed","title":"IQ-TREE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[14]</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and 1000 ultrafast bootstrap replicates</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{"citationID":"JYne1w0B","properties":{"formattedCitation":"[15]","plainCitation":"[15]","noteIndex":0},"citationItems":[{"id":1251,"uris":["http://zotero.org/users/8057111/items/D3AE6CFD"],"itemData":{"id":1251,"type":"article-journal","abstract":"Nonparametric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[15]</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Patristic distances were calculated using the get_pairwise_distances function from the R package castor</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{"citationID":"wtqavtX0","properties":{"formattedCitation":"[16]","plainCitation":"[16]","noteIndex":0},"citationItems":[{"id":1355,"uris":["http://zotero.org/users/8057111/items/8SARZLXY"],"itemData":{"id":1355,"type":"webpage","abstract":"You can use the Castor API R package to access study data in Castor via R. Please note that the 'castoRedc' project is released with a Contributor Code of","container-title":"Castor","language":"en_US","title":"Using the Castor API R package for data analysis","URL":"https://helpdesk.castoredc.com/link-castor-to-another-application/using-the-castor-api-r-package-for-data-analysis","accessed":{"date-parts":[["2023",5,2]]}}}],"schema":"https://github.com/citation-style-language/schema/raw/master/csl-citation.json"}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[16]</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which calculates the phylogenetic distance between tip pairs. Trees of widespread lineages were checked to identify potential incursions relevant to human cases. If absent, these lineages were subset to only include sequences from Kenya or Tanzania up to 10 years prior to each human case (i.e. only sequences relevant to understanding transmission to the human case). Locations of cases were mapped using precise coordinates where available. Where exact coordinates were not available, the village or county centroid was used and jittered for mapping. Cases with no within-country location information were excluded from maps but included in phylogenetic analyses.</w:t>
      </w:r>
    </w:p>
    <w:p w14:paraId="28C63B06" w14:textId="77777777" w:rsidR="00DB72B1" w:rsidRDefault="00DB72B1" w:rsidP="00F35909">
      <w:pPr>
        <w:spacing w:line="360" w:lineRule="auto"/>
        <w:jc w:val="both"/>
        <w:rPr>
          <w:rFonts w:eastAsia="Times New Roman" w:cstheme="minorHAnsi"/>
          <w:color w:val="000000"/>
          <w:kern w:val="0"/>
          <w:sz w:val="22"/>
          <w:szCs w:val="22"/>
          <w:lang w:eastAsia="en-GB"/>
          <w14:ligatures w14:val="none"/>
        </w:rPr>
      </w:pPr>
    </w:p>
    <w:p w14:paraId="57D31D69" w14:textId="77777777" w:rsidR="00F005DF" w:rsidRPr="00F005DF" w:rsidRDefault="00F005DF" w:rsidP="00F005DF">
      <w:pPr>
        <w:rPr>
          <w:rFonts w:ascii="Times New Roman" w:eastAsia="Times New Roman" w:hAnsi="Times New Roman" w:cs="Times New Roman"/>
          <w:kern w:val="0"/>
          <w:lang w:eastAsia="en-GB"/>
          <w14:ligatures w14:val="none"/>
        </w:rPr>
      </w:pPr>
    </w:p>
    <w:p w14:paraId="591C22E1" w14:textId="77777777" w:rsidR="00F005DF" w:rsidRDefault="00F005DF" w:rsidP="00F005DF">
      <w:pPr>
        <w:rPr>
          <w:rFonts w:ascii="Calibri" w:eastAsia="Times New Roman" w:hAnsi="Calibri" w:cs="Calibri"/>
          <w:b/>
          <w:bCs/>
          <w:color w:val="202124"/>
          <w:kern w:val="0"/>
          <w:sz w:val="22"/>
          <w:szCs w:val="22"/>
          <w:lang w:eastAsia="en-GB"/>
          <w14:ligatures w14:val="none"/>
        </w:rPr>
      </w:pPr>
    </w:p>
    <w:p w14:paraId="2772F47F" w14:textId="77777777" w:rsidR="00F005DF" w:rsidRDefault="00F005DF" w:rsidP="00F005DF">
      <w:pPr>
        <w:rPr>
          <w:rFonts w:ascii="Calibri" w:eastAsia="Times New Roman" w:hAnsi="Calibri" w:cs="Calibri"/>
          <w:b/>
          <w:bCs/>
          <w:color w:val="202124"/>
          <w:kern w:val="0"/>
          <w:sz w:val="22"/>
          <w:szCs w:val="22"/>
          <w:lang w:eastAsia="en-GB"/>
          <w14:ligatures w14:val="none"/>
        </w:rPr>
      </w:pPr>
      <w:r w:rsidRPr="00F005DF">
        <w:rPr>
          <w:rFonts w:ascii="Calibri" w:eastAsia="Times New Roman" w:hAnsi="Calibri" w:cs="Calibri"/>
          <w:b/>
          <w:bCs/>
          <w:color w:val="202124"/>
          <w:kern w:val="0"/>
          <w:sz w:val="22"/>
          <w:szCs w:val="22"/>
          <w:lang w:eastAsia="en-GB"/>
          <w14:ligatures w14:val="none"/>
        </w:rPr>
        <w:t>List of abbreviations</w:t>
      </w:r>
    </w:p>
    <w:p w14:paraId="001A6F0D" w14:textId="77777777" w:rsidR="00F005DF" w:rsidRPr="00F005DF" w:rsidRDefault="00F005DF" w:rsidP="00F005DF">
      <w:pPr>
        <w:rPr>
          <w:rFonts w:ascii="Times New Roman" w:eastAsia="Times New Roman" w:hAnsi="Times New Roman" w:cs="Times New Roman"/>
          <w:kern w:val="0"/>
          <w:lang w:eastAsia="en-GB"/>
          <w14:ligatures w14:val="none"/>
        </w:rPr>
      </w:pPr>
    </w:p>
    <w:p w14:paraId="11230112"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GLUE</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Gene-linked by Underlying Evolution</w:t>
      </w:r>
    </w:p>
    <w:p w14:paraId="06ECBDA0"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IgG1</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Goat-anti-mouse</w:t>
      </w:r>
    </w:p>
    <w:p w14:paraId="433359CE"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KCRI</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Kilimanjaro Clinical Research Institute</w:t>
      </w:r>
    </w:p>
    <w:p w14:paraId="24090617"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PCR</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Polymerase chain reaction</w:t>
      </w:r>
    </w:p>
    <w:p w14:paraId="093B6CA3"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RABV</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Rabies virus</w:t>
      </w:r>
    </w:p>
    <w:p w14:paraId="47C3593E"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RNA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Ribonucleic acid</w:t>
      </w:r>
    </w:p>
    <w:p w14:paraId="2C4389EC"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UNITID</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University of Nairobi Institute of Tropical and Infectious Diseases</w:t>
      </w:r>
    </w:p>
    <w:p w14:paraId="360EF9E0"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DNA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Deoxyribonucleic acid</w:t>
      </w:r>
    </w:p>
    <w:p w14:paraId="7794E9BA"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cDNA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complementary DNA</w:t>
      </w:r>
    </w:p>
    <w:p w14:paraId="26D77F3B" w14:textId="77777777"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 xml:space="preserve">dsDNA </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double-stranded deoxyribonucleic acid</w:t>
      </w:r>
    </w:p>
    <w:p w14:paraId="3438BB3F" w14:textId="77777777" w:rsidR="00F005DF" w:rsidRPr="00F005DF" w:rsidRDefault="00F005DF" w:rsidP="00F005DF">
      <w:pPr>
        <w:rPr>
          <w:rFonts w:ascii="Times New Roman" w:eastAsia="Times New Roman" w:hAnsi="Times New Roman" w:cs="Times New Roman"/>
          <w:kern w:val="0"/>
          <w:lang w:eastAsia="en-GB"/>
          <w14:ligatures w14:val="none"/>
        </w:rPr>
      </w:pPr>
    </w:p>
    <w:p w14:paraId="7F743E4B" w14:textId="77777777" w:rsidR="00DB72B1" w:rsidRDefault="00DB72B1">
      <w:pPr>
        <w:rPr>
          <w:rFonts w:eastAsia="Times New Roman" w:cstheme="minorHAnsi"/>
          <w:color w:val="000000"/>
          <w:kern w:val="0"/>
          <w:sz w:val="22"/>
          <w:szCs w:val="22"/>
          <w:lang w:val="en-GB" w:eastAsia="en-GB"/>
          <w14:ligatures w14:val="none"/>
        </w:rPr>
      </w:pPr>
      <w:r>
        <w:rPr>
          <w:rFonts w:eastAsia="Times New Roman" w:cstheme="minorHAnsi"/>
          <w:color w:val="000000"/>
          <w:kern w:val="0"/>
          <w:sz w:val="22"/>
          <w:szCs w:val="22"/>
          <w:lang w:val="en-GB" w:eastAsia="en-GB"/>
          <w14:ligatures w14:val="none"/>
        </w:rPr>
        <w:br w:type="page"/>
      </w:r>
    </w:p>
    <w:p w14:paraId="2986BE5B" w14:textId="77777777" w:rsidR="00DB72B1" w:rsidRPr="00DB72B1" w:rsidRDefault="00DB72B1" w:rsidP="00F35909">
      <w:pPr>
        <w:spacing w:line="360" w:lineRule="auto"/>
        <w:jc w:val="both"/>
        <w:rPr>
          <w:rFonts w:eastAsia="Times New Roman" w:cstheme="minorHAnsi"/>
          <w:kern w:val="0"/>
          <w:sz w:val="22"/>
          <w:szCs w:val="22"/>
          <w:lang w:val="en-GB" w:eastAsia="en-GB"/>
          <w14:ligatures w14:val="none"/>
        </w:rPr>
      </w:pPr>
      <w:r>
        <w:rPr>
          <w:rFonts w:eastAsia="Times New Roman" w:cstheme="minorHAnsi"/>
          <w:color w:val="000000"/>
          <w:kern w:val="0"/>
          <w:sz w:val="22"/>
          <w:szCs w:val="22"/>
          <w:lang w:val="en-GB" w:eastAsia="en-GB"/>
          <w14:ligatures w14:val="none"/>
        </w:rPr>
        <w:t>Reference</w:t>
      </w:r>
    </w:p>
    <w:p w14:paraId="31416D52" w14:textId="77777777" w:rsidR="0086130E" w:rsidRPr="0086130E" w:rsidRDefault="00DB72B1" w:rsidP="0086130E">
      <w:pPr>
        <w:pStyle w:val="Bibliography"/>
        <w:rPr>
          <w:rFonts w:ascii="Calibri" w:cs="Calibri"/>
          <w:sz w:val="22"/>
          <w:lang w:val="en-GB"/>
        </w:rPr>
      </w:pPr>
      <w:r>
        <w:rPr>
          <w:rFonts w:eastAsia="Times New Roman" w:cstheme="minorHAnsi"/>
          <w:sz w:val="22"/>
          <w:szCs w:val="22"/>
          <w:lang w:eastAsia="en-GB"/>
          <w14:ligatures w14:val="none"/>
        </w:rPr>
        <w:fldChar w:fldCharType="begin"/>
      </w:r>
      <w:r w:rsidR="0086130E">
        <w:rPr>
          <w:rFonts w:eastAsia="Times New Roman" w:cstheme="minorHAnsi"/>
          <w:sz w:val="22"/>
          <w:szCs w:val="22"/>
          <w:lang w:eastAsia="en-GB"/>
          <w14:ligatures w14:val="none"/>
        </w:rPr>
        <w:instrText xml:space="preserve"> ADDIN ZOTERO_BIBL {"uncited":[],"omitted":[],"custom":[]} CSL_BIBLIOGRAPHY </w:instrText>
      </w:r>
      <w:r>
        <w:rPr>
          <w:rFonts w:eastAsia="Times New Roman" w:cstheme="minorHAnsi"/>
          <w:sz w:val="22"/>
          <w:szCs w:val="22"/>
          <w:lang w:eastAsia="en-GB"/>
          <w14:ligatures w14:val="none"/>
        </w:rPr>
        <w:fldChar w:fldCharType="separate"/>
      </w:r>
      <w:r w:rsidR="0086130E" w:rsidRPr="0086130E">
        <w:rPr>
          <w:rFonts w:ascii="Calibri" w:cs="Calibri"/>
          <w:sz w:val="22"/>
          <w:lang w:val="en-GB"/>
        </w:rPr>
        <w:t xml:space="preserve">1. </w:t>
      </w:r>
      <w:r w:rsidR="0086130E" w:rsidRPr="0086130E">
        <w:rPr>
          <w:rFonts w:ascii="Calibri" w:cs="Calibri"/>
          <w:sz w:val="22"/>
          <w:lang w:val="en-GB"/>
        </w:rPr>
        <w:tab/>
        <w:t>Rabies Ag - BioNote - Canine Rapid Test - Pet Rapid Test. [cited 20 Oct 2022]. Available: https://www.qbiotech.gr/pet-rapid-test/canine-rapid-test/bionote-canine/rabies-ag.html?___store=en&amp;___from_store=el</w:t>
      </w:r>
    </w:p>
    <w:p w14:paraId="360BA879"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2. </w:t>
      </w:r>
      <w:r w:rsidRPr="0086130E">
        <w:rPr>
          <w:rFonts w:ascii="Calibri" w:cs="Calibri"/>
          <w:sz w:val="22"/>
          <w:lang w:val="en-GB"/>
        </w:rPr>
        <w:tab/>
        <w:t>Niezgoda M, Satheshkumar PS. Immunohistochemistry Test for the Lyssavirus Antigen Detection from Formalin-Fixed Tissues. JoVE J Vis Exp. 2021; e60138. doi:10.3791/60138</w:t>
      </w:r>
    </w:p>
    <w:p w14:paraId="784B00F2"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3. </w:t>
      </w:r>
      <w:r w:rsidRPr="0086130E">
        <w:rPr>
          <w:rFonts w:ascii="Calibri" w:cs="Calibri"/>
          <w:sz w:val="22"/>
          <w:lang w:val="en-GB"/>
        </w:rPr>
        <w:tab/>
        <w:t>CDC - Diagnosis: Immunohistochemistry (IHC) - Rabies. 10 May 2022 [cited 20 Oct 2022]. Available: https://www.cdc.gov/rabies/diagnosis/immunohistochemistry.html</w:t>
      </w:r>
    </w:p>
    <w:p w14:paraId="70703FB1"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4. </w:t>
      </w:r>
      <w:r w:rsidRPr="0086130E">
        <w:rPr>
          <w:rFonts w:ascii="Calibri" w:cs="Calibri"/>
          <w:sz w:val="22"/>
          <w:lang w:val="en-GB"/>
        </w:rPr>
        <w:tab/>
        <w:t>Bautista C, Jaswant G, French H, Campbell K, Durrant R, Gifford R, et al. Author Spotlight: A Cost-Effective Genomic Workflow for Advancing Rabies Control in Resource-Limited Settings. JoVE J Vis Exp. 2023; e65414. doi:10.3791/65414</w:t>
      </w:r>
    </w:p>
    <w:p w14:paraId="1D486C34"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5. </w:t>
      </w:r>
      <w:r w:rsidRPr="0086130E">
        <w:rPr>
          <w:rFonts w:ascii="Calibri" w:cs="Calibri"/>
          <w:sz w:val="22"/>
          <w:lang w:val="en-GB"/>
        </w:rPr>
        <w:tab/>
        <w:t>Quick J, Grubaugh ND, Pullan ST, Claro IM, Smith AD, Gangavarapu K, et al. Multiplex PCR method for MinION and Illumina sequencing of Zika and other virus genomes directly from clinical samples. Nat Protoc. 2017;12: 1261–1266. doi:10.1038/nprot.2017.066</w:t>
      </w:r>
    </w:p>
    <w:p w14:paraId="7E6BC6F3"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6. </w:t>
      </w:r>
      <w:r w:rsidRPr="0086130E">
        <w:rPr>
          <w:rFonts w:ascii="Calibri" w:cs="Calibri"/>
          <w:sz w:val="22"/>
          <w:lang w:val="en-GB"/>
        </w:rPr>
        <w:tab/>
        <w:t>Brunker K, Jaswant G, Thumbi SM, Lushasi K, Lugelo A, Czupryna AM, et al. Rapid in-country sequencing of whole virus genomes to inform rabies elimination programmes. Wellcome Open Res. 2020;5: 3. doi:10.12688/wellcomeopenres.15518.2</w:t>
      </w:r>
    </w:p>
    <w:p w14:paraId="07BC6419"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7. </w:t>
      </w:r>
      <w:r w:rsidRPr="0086130E">
        <w:rPr>
          <w:rFonts w:ascii="Calibri" w:cs="Calibri"/>
          <w:sz w:val="22"/>
          <w:lang w:val="en-GB"/>
        </w:rPr>
        <w:tab/>
        <w:t>PrimalScheme: primer panels for multiplex PCR. [cited 20 Oct 2022]. Available: https://primalscheme.com/</w:t>
      </w:r>
    </w:p>
    <w:p w14:paraId="6158C475"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8. </w:t>
      </w:r>
      <w:r w:rsidRPr="0086130E">
        <w:rPr>
          <w:rFonts w:ascii="Calibri" w:cs="Calibri"/>
          <w:sz w:val="22"/>
          <w:lang w:val="en-GB"/>
        </w:rPr>
        <w:tab/>
        <w:t>Artic Network. [cited 17 Mar 2022]. Available: https://artic.network/</w:t>
      </w:r>
    </w:p>
    <w:p w14:paraId="2575B13E"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9. </w:t>
      </w:r>
      <w:r w:rsidRPr="0086130E">
        <w:rPr>
          <w:rFonts w:ascii="Calibri" w:cs="Calibri"/>
          <w:sz w:val="22"/>
          <w:lang w:val="en-GB"/>
        </w:rPr>
        <w:tab/>
        <w:t>Medaka. Oxford Nanopore Technologies; 2022. Available: https://github.com/nanoporetech/medaka</w:t>
      </w:r>
    </w:p>
    <w:p w14:paraId="2F1D7137"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10. </w:t>
      </w:r>
      <w:r w:rsidRPr="0086130E">
        <w:rPr>
          <w:rFonts w:ascii="Calibri" w:cs="Calibri"/>
          <w:sz w:val="22"/>
          <w:lang w:val="en-GB"/>
        </w:rPr>
        <w:tab/>
        <w:t>Singer JB, Thomson EC, McLauchlan J, Hughes J, Gifford RJ. GLUE: a flexible software system for virus sequence data. BMC Bioinformatics. 2018;19: 532. doi:10.1186/s12859-018-2459-9</w:t>
      </w:r>
    </w:p>
    <w:p w14:paraId="178D0EB8"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11. </w:t>
      </w:r>
      <w:r w:rsidRPr="0086130E">
        <w:rPr>
          <w:rFonts w:ascii="Calibri" w:cs="Calibri"/>
          <w:sz w:val="22"/>
          <w:lang w:val="en-GB"/>
        </w:rPr>
        <w:tab/>
        <w:t>What is table2asn? [cited 7 Dec 2023]. Available: https://www.ncbi.nlm.nih.gov/genbank/table2asn/</w:t>
      </w:r>
    </w:p>
    <w:p w14:paraId="197A641D"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12. </w:t>
      </w:r>
      <w:r w:rsidRPr="0086130E">
        <w:rPr>
          <w:rFonts w:ascii="Calibri" w:cs="Calibri"/>
          <w:sz w:val="22"/>
          <w:lang w:val="en-GB"/>
        </w:rPr>
        <w:tab/>
        <w:t>Campbell K, Gifford RJ, Singer J, Hill V, O’Toole A, Rambaut A, et al. Making genomic surveillance deliver: A lineage classification and nomenclature system to inform rabies elimination. PLOS Pathog. 2022;18: e1010023. doi:10.1371/journal.ppat.1010023</w:t>
      </w:r>
    </w:p>
    <w:p w14:paraId="075F7A04"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13. </w:t>
      </w:r>
      <w:r w:rsidRPr="0086130E">
        <w:rPr>
          <w:rFonts w:ascii="Calibri" w:cs="Calibri"/>
          <w:sz w:val="22"/>
          <w:lang w:val="en-GB"/>
        </w:rPr>
        <w:tab/>
        <w:t>Katoh K, Misawa K, Kuma K, Miyata T. MAFFT: a novel method for rapid multiple sequence alignment based on fast Fourier transform. Nucleic Acids Res. 2002;30: 3059–3066. doi:10.1093/nar/gkf436</w:t>
      </w:r>
    </w:p>
    <w:p w14:paraId="74D897E2"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14. </w:t>
      </w:r>
      <w:r w:rsidRPr="0086130E">
        <w:rPr>
          <w:rFonts w:ascii="Calibri" w:cs="Calibri"/>
          <w:sz w:val="22"/>
          <w:lang w:val="en-GB"/>
        </w:rPr>
        <w:tab/>
        <w:t>Minh BQ, Schmidt HA, Chernomor O, Schrempf D, Woodhams MD, von Haeseler A, et al. IQ-TREE 2: New Models and Efficient Methods for Phylogenetic Inference in the Genomic Era. Mol Biol Evol. 2020;37: 1530–1534. doi:10.1093/molbev/msaa015</w:t>
      </w:r>
    </w:p>
    <w:p w14:paraId="3447AE4A"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15. </w:t>
      </w:r>
      <w:r w:rsidRPr="0086130E">
        <w:rPr>
          <w:rFonts w:ascii="Calibri" w:cs="Calibri"/>
          <w:sz w:val="22"/>
          <w:lang w:val="en-GB"/>
        </w:rPr>
        <w:tab/>
        <w:t>Minh BQ, Nguyen MAT, von Haeseler A. Ultrafast Approximation for Phylogenetic Bootstrap. Mol Biol Evol. 2013;30: 1188–1195. doi:10.1093/molbev/mst024</w:t>
      </w:r>
    </w:p>
    <w:p w14:paraId="3CF62A05" w14:textId="77777777"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16. </w:t>
      </w:r>
      <w:r w:rsidRPr="0086130E">
        <w:rPr>
          <w:rFonts w:ascii="Calibri" w:cs="Calibri"/>
          <w:sz w:val="22"/>
          <w:lang w:val="en-GB"/>
        </w:rPr>
        <w:tab/>
        <w:t>Using the Castor API R package for data analysis. In: Castor [Internet]. [cited 2 May 2023]. Available: https://helpdesk.castoredc.com/link-castor-to-another-application/using-the-castor-api-r-package-for-data-analysis</w:t>
      </w:r>
    </w:p>
    <w:p w14:paraId="4AB6D330" w14:textId="77777777" w:rsidR="00F35909" w:rsidRPr="00F35909" w:rsidRDefault="00DB72B1" w:rsidP="00F35909">
      <w:pPr>
        <w:spacing w:line="360" w:lineRule="auto"/>
        <w:rPr>
          <w:rFonts w:eastAsia="Times New Roman" w:cstheme="minorHAnsi"/>
          <w:kern w:val="0"/>
          <w:sz w:val="22"/>
          <w:szCs w:val="22"/>
          <w:lang w:eastAsia="en-GB"/>
          <w14:ligatures w14:val="none"/>
        </w:rPr>
      </w:pPr>
      <w:r>
        <w:rPr>
          <w:rFonts w:eastAsia="Times New Roman" w:cstheme="minorHAnsi"/>
          <w:kern w:val="0"/>
          <w:sz w:val="22"/>
          <w:szCs w:val="22"/>
          <w:lang w:eastAsia="en-GB"/>
          <w14:ligatures w14:val="none"/>
        </w:rPr>
        <w:fldChar w:fldCharType="end"/>
      </w:r>
    </w:p>
    <w:p w14:paraId="62D0BC51" w14:textId="77777777" w:rsidR="00F35909" w:rsidRPr="00F35909" w:rsidRDefault="00F35909" w:rsidP="00F35909">
      <w:pPr>
        <w:spacing w:line="360" w:lineRule="auto"/>
        <w:rPr>
          <w:rFonts w:cstheme="minorHAnsi"/>
          <w:sz w:val="22"/>
          <w:szCs w:val="22"/>
        </w:rPr>
      </w:pPr>
    </w:p>
    <w:sectPr w:rsidR="00F35909" w:rsidRPr="00F359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date="2024-07-24T11:20:00Z" w:initials="A">
    <w:p w14:paraId="4D52454B" w14:textId="118D8981" w:rsidR="00C4410C" w:rsidRDefault="00C4410C">
      <w:pPr>
        <w:pStyle w:val="CommentText"/>
        <w:rPr>
          <w:lang w:eastAsia="zh-CN"/>
        </w:rPr>
      </w:pPr>
      <w:r>
        <w:rPr>
          <w:rStyle w:val="CommentReference"/>
          <w:rFonts w:hint="eastAsia"/>
        </w:rPr>
        <w:annotationRef/>
      </w:r>
      <w:r w:rsidR="009F2961" w:rsidRPr="009F2961">
        <w:rPr>
          <w:lang w:eastAsia="zh-CN"/>
        </w:rPr>
        <w:t>The title would be better if it also included geographical location analysis and phylogenetic analysis.</w:t>
      </w:r>
    </w:p>
  </w:comment>
  <w:comment w:id="2" w:author="Author" w:date="2024-07-25T17:17:00Z" w:initials="A">
    <w:p w14:paraId="64C4EFAF" w14:textId="38FCA041" w:rsidR="009F2961" w:rsidRDefault="009F2961">
      <w:pPr>
        <w:pStyle w:val="CommentText"/>
        <w:rPr>
          <w:lang w:eastAsia="zh-CN"/>
        </w:rPr>
      </w:pPr>
      <w:r>
        <w:rPr>
          <w:rStyle w:val="CommentReference"/>
          <w:rFonts w:hint="eastAsia"/>
        </w:rPr>
        <w:annotationRef/>
      </w:r>
      <w:r w:rsidRPr="009F2961">
        <w:rPr>
          <w:rFonts w:hint="eastAsia"/>
        </w:rPr>
        <w:t>－</w:t>
      </w:r>
      <w:r>
        <w:rPr>
          <w:rFonts w:hint="eastAsia"/>
          <w:lang w:eastAsia="zh-CN"/>
        </w:rPr>
        <w:t xml:space="preserve">80 </w:t>
      </w:r>
      <w:r w:rsidRPr="009F2961">
        <w:rPr>
          <w:rFonts w:hint="eastAsia"/>
          <w:lang w:eastAsia="zh-CN"/>
        </w:rPr>
        <w:t>℃</w:t>
      </w:r>
      <w:r>
        <w:rPr>
          <w:rFonts w:hint="eastAsia"/>
          <w:lang w:eastAsia="zh-CN"/>
        </w:rPr>
        <w:t>？</w:t>
      </w:r>
    </w:p>
  </w:comment>
  <w:comment w:id="31" w:author="Author" w:date="2024-07-25T17:21:00Z" w:initials="A">
    <w:p w14:paraId="6E2E1B81" w14:textId="306365F6" w:rsidR="009F2961" w:rsidRDefault="009F2961">
      <w:pPr>
        <w:pStyle w:val="CommentText"/>
        <w:rPr>
          <w:lang w:eastAsia="zh-CN"/>
        </w:rPr>
      </w:pPr>
      <w:r>
        <w:rPr>
          <w:rStyle w:val="CommentReference"/>
          <w:rFonts w:hint="eastAsia"/>
        </w:rPr>
        <w:annotationRef/>
      </w:r>
      <w:r>
        <w:rPr>
          <w:rFonts w:hint="eastAsia"/>
          <w:lang w:eastAsia="zh-CN"/>
        </w:rPr>
        <w:t>Before sequencing or before detecting concentration?</w:t>
      </w:r>
    </w:p>
  </w:comment>
  <w:comment w:id="32" w:author="Author" w:date="2024-07-25T17:21:00Z" w:initials="A">
    <w:p w14:paraId="4F61F686" w14:textId="4FA883A4" w:rsidR="009F2961" w:rsidRDefault="009F2961">
      <w:pPr>
        <w:pStyle w:val="CommentText"/>
        <w:rPr>
          <w:lang w:eastAsia="zh-CN"/>
        </w:rPr>
      </w:pPr>
      <w:r>
        <w:rPr>
          <w:rStyle w:val="CommentReference"/>
          <w:rFonts w:hint="eastAsia"/>
        </w:rPr>
        <w:annotationRef/>
      </w:r>
      <w:r w:rsidRPr="009F2961">
        <w:t>Please specify the sources of these samples.</w:t>
      </w:r>
      <w:r w:rsidR="00216036">
        <w:rPr>
          <w:rFonts w:hint="eastAsia"/>
          <w:lang w:eastAsia="zh-CN"/>
        </w:rPr>
        <w:t xml:space="preserve"> </w:t>
      </w:r>
      <w:r w:rsidR="00216036" w:rsidRPr="00216036">
        <w:rPr>
          <w:lang w:eastAsia="zh-CN"/>
        </w:rPr>
        <w:t>In addition to the 5 cases, there are also 3 sequences of human origin</w:t>
      </w:r>
      <w:r w:rsidR="00216036">
        <w:rPr>
          <w:rFonts w:hint="eastAsia"/>
          <w:lang w:eastAsia="zh-CN"/>
        </w:rPr>
        <w:t xml:space="preserve"> in Supplementary table 1</w:t>
      </w:r>
      <w:r w:rsidR="00216036" w:rsidRPr="00216036">
        <w:rPr>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52454B" w15:done="0"/>
  <w15:commentEx w15:paraId="64C4EFAF" w15:done="0"/>
  <w15:commentEx w15:paraId="6E2E1B81" w15:done="0"/>
  <w15:commentEx w15:paraId="4F61F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373B5E" w16cex:dateUtc="2024-07-24T03:20:00Z"/>
  <w16cex:commentExtensible w16cex:durableId="75F7362E" w16cex:dateUtc="2024-07-25T09:17:00Z"/>
  <w16cex:commentExtensible w16cex:durableId="216CD605" w16cex:dateUtc="2024-07-25T09:21:00Z"/>
  <w16cex:commentExtensible w16cex:durableId="775DE8D7" w16cex:dateUtc="2024-07-25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52454B" w16cid:durableId="67373B5E"/>
  <w16cid:commentId w16cid:paraId="64C4EFAF" w16cid:durableId="75F7362E"/>
  <w16cid:commentId w16cid:paraId="6E2E1B81" w16cid:durableId="216CD605"/>
  <w16cid:commentId w16cid:paraId="4F61F686" w16cid:durableId="775DE8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09"/>
    <w:rsid w:val="001C5EB7"/>
    <w:rsid w:val="00216036"/>
    <w:rsid w:val="002A1361"/>
    <w:rsid w:val="002A4422"/>
    <w:rsid w:val="00505950"/>
    <w:rsid w:val="00623732"/>
    <w:rsid w:val="006A28C5"/>
    <w:rsid w:val="0074036F"/>
    <w:rsid w:val="00782878"/>
    <w:rsid w:val="00857EDC"/>
    <w:rsid w:val="0086130E"/>
    <w:rsid w:val="009F2961"/>
    <w:rsid w:val="00B32B06"/>
    <w:rsid w:val="00BD3630"/>
    <w:rsid w:val="00C4410C"/>
    <w:rsid w:val="00D73E27"/>
    <w:rsid w:val="00DB72B1"/>
    <w:rsid w:val="00DD35FB"/>
    <w:rsid w:val="00F005DF"/>
    <w:rsid w:val="00F35909"/>
    <w:rsid w:val="00F9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A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styleId="Bibliography">
    <w:name w:val="Bibliography"/>
    <w:basedOn w:val="Normal"/>
    <w:next w:val="Normal"/>
    <w:uiPriority w:val="37"/>
    <w:unhideWhenUsed/>
    <w:rsid w:val="00DB72B1"/>
    <w:pPr>
      <w:tabs>
        <w:tab w:val="left" w:pos="380"/>
        <w:tab w:val="left" w:pos="500"/>
      </w:tabs>
      <w:spacing w:after="240"/>
      <w:ind w:left="504" w:hanging="504"/>
    </w:pPr>
  </w:style>
  <w:style w:type="character" w:customStyle="1" w:styleId="apple-tab-span">
    <w:name w:val="apple-tab-span"/>
    <w:basedOn w:val="DefaultParagraphFont"/>
    <w:rsid w:val="00F005DF"/>
  </w:style>
  <w:style w:type="paragraph" w:styleId="Revision">
    <w:name w:val="Revision"/>
    <w:hidden/>
    <w:uiPriority w:val="99"/>
    <w:semiHidden/>
    <w:rsid w:val="0074036F"/>
  </w:style>
  <w:style w:type="character" w:styleId="CommentReference">
    <w:name w:val="annotation reference"/>
    <w:basedOn w:val="DefaultParagraphFont"/>
    <w:uiPriority w:val="99"/>
    <w:semiHidden/>
    <w:unhideWhenUsed/>
    <w:rsid w:val="00F9663D"/>
    <w:rPr>
      <w:sz w:val="21"/>
      <w:szCs w:val="21"/>
    </w:rPr>
  </w:style>
  <w:style w:type="paragraph" w:styleId="CommentText">
    <w:name w:val="annotation text"/>
    <w:basedOn w:val="Normal"/>
    <w:link w:val="CommentTextChar"/>
    <w:uiPriority w:val="99"/>
    <w:unhideWhenUsed/>
    <w:rsid w:val="00F9663D"/>
  </w:style>
  <w:style w:type="character" w:customStyle="1" w:styleId="CommentTextChar">
    <w:name w:val="Comment Text Char"/>
    <w:basedOn w:val="DefaultParagraphFont"/>
    <w:link w:val="CommentText"/>
    <w:uiPriority w:val="99"/>
    <w:rsid w:val="00F9663D"/>
  </w:style>
  <w:style w:type="paragraph" w:styleId="CommentSubject">
    <w:name w:val="annotation subject"/>
    <w:basedOn w:val="CommentText"/>
    <w:next w:val="CommentText"/>
    <w:link w:val="CommentSubjectChar"/>
    <w:uiPriority w:val="99"/>
    <w:semiHidden/>
    <w:unhideWhenUsed/>
    <w:rsid w:val="00F9663D"/>
    <w:rPr>
      <w:b/>
      <w:bCs/>
    </w:rPr>
  </w:style>
  <w:style w:type="character" w:customStyle="1" w:styleId="CommentSubjectChar">
    <w:name w:val="Comment Subject Char"/>
    <w:basedOn w:val="CommentTextChar"/>
    <w:link w:val="CommentSubject"/>
    <w:uiPriority w:val="99"/>
    <w:semiHidden/>
    <w:rsid w:val="00F9663D"/>
    <w:rPr>
      <w:b/>
      <w:bCs/>
    </w:rPr>
  </w:style>
  <w:style w:type="paragraph" w:styleId="BalloonText">
    <w:name w:val="Balloon Text"/>
    <w:basedOn w:val="Normal"/>
    <w:link w:val="BalloonTextChar"/>
    <w:uiPriority w:val="99"/>
    <w:semiHidden/>
    <w:unhideWhenUsed/>
    <w:rsid w:val="00B32B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726807867">
      <w:bodyDiv w:val="1"/>
      <w:marLeft w:val="0"/>
      <w:marRight w:val="0"/>
      <w:marTop w:val="0"/>
      <w:marBottom w:val="0"/>
      <w:divBdr>
        <w:top w:val="none" w:sz="0" w:space="0" w:color="auto"/>
        <w:left w:val="none" w:sz="0" w:space="0" w:color="auto"/>
        <w:bottom w:val="none" w:sz="0" w:space="0" w:color="auto"/>
        <w:right w:val="none" w:sz="0" w:space="0" w:color="auto"/>
      </w:divBdr>
    </w:div>
    <w:div w:id="1316029188">
      <w:bodyDiv w:val="1"/>
      <w:marLeft w:val="0"/>
      <w:marRight w:val="0"/>
      <w:marTop w:val="0"/>
      <w:marBottom w:val="0"/>
      <w:divBdr>
        <w:top w:val="none" w:sz="0" w:space="0" w:color="auto"/>
        <w:left w:val="none" w:sz="0" w:space="0" w:color="auto"/>
        <w:bottom w:val="none" w:sz="0" w:space="0" w:color="auto"/>
        <w:right w:val="none" w:sz="0" w:space="0" w:color="auto"/>
      </w:divBdr>
      <w:divsChild>
        <w:div w:id="1338003300">
          <w:marLeft w:val="0"/>
          <w:marRight w:val="0"/>
          <w:marTop w:val="0"/>
          <w:marBottom w:val="0"/>
          <w:divBdr>
            <w:top w:val="none" w:sz="0" w:space="0" w:color="auto"/>
            <w:left w:val="none" w:sz="0" w:space="0" w:color="auto"/>
            <w:bottom w:val="none" w:sz="0" w:space="0" w:color="auto"/>
            <w:right w:val="none" w:sz="0" w:space="0" w:color="auto"/>
          </w:divBdr>
          <w:divsChild>
            <w:div w:id="873037505">
              <w:marLeft w:val="0"/>
              <w:marRight w:val="0"/>
              <w:marTop w:val="0"/>
              <w:marBottom w:val="0"/>
              <w:divBdr>
                <w:top w:val="none" w:sz="0" w:space="0" w:color="auto"/>
                <w:left w:val="none" w:sz="0" w:space="0" w:color="auto"/>
                <w:bottom w:val="none" w:sz="0" w:space="0" w:color="auto"/>
                <w:right w:val="none" w:sz="0" w:space="0" w:color="auto"/>
              </w:divBdr>
              <w:divsChild>
                <w:div w:id="1930843106">
                  <w:marLeft w:val="0"/>
                  <w:marRight w:val="0"/>
                  <w:marTop w:val="0"/>
                  <w:marBottom w:val="0"/>
                  <w:divBdr>
                    <w:top w:val="none" w:sz="0" w:space="0" w:color="auto"/>
                    <w:left w:val="none" w:sz="0" w:space="0" w:color="auto"/>
                    <w:bottom w:val="none" w:sz="0" w:space="0" w:color="auto"/>
                    <w:right w:val="none" w:sz="0" w:space="0" w:color="auto"/>
                  </w:divBdr>
                  <w:divsChild>
                    <w:div w:id="760832407">
                      <w:marLeft w:val="0"/>
                      <w:marRight w:val="0"/>
                      <w:marTop w:val="0"/>
                      <w:marBottom w:val="0"/>
                      <w:divBdr>
                        <w:top w:val="none" w:sz="0" w:space="0" w:color="auto"/>
                        <w:left w:val="none" w:sz="0" w:space="0" w:color="auto"/>
                        <w:bottom w:val="none" w:sz="0" w:space="0" w:color="auto"/>
                        <w:right w:val="none" w:sz="0" w:space="0" w:color="auto"/>
                      </w:divBdr>
                      <w:divsChild>
                        <w:div w:id="35159483">
                          <w:marLeft w:val="0"/>
                          <w:marRight w:val="0"/>
                          <w:marTop w:val="0"/>
                          <w:marBottom w:val="0"/>
                          <w:divBdr>
                            <w:top w:val="none" w:sz="0" w:space="0" w:color="auto"/>
                            <w:left w:val="none" w:sz="0" w:space="0" w:color="auto"/>
                            <w:bottom w:val="none" w:sz="0" w:space="0" w:color="auto"/>
                            <w:right w:val="none" w:sz="0" w:space="0" w:color="auto"/>
                          </w:divBdr>
                          <w:divsChild>
                            <w:div w:id="611858065">
                              <w:marLeft w:val="0"/>
                              <w:marRight w:val="0"/>
                              <w:marTop w:val="45"/>
                              <w:marBottom w:val="0"/>
                              <w:divBdr>
                                <w:top w:val="none" w:sz="0" w:space="0" w:color="auto"/>
                                <w:left w:val="none" w:sz="0" w:space="0" w:color="auto"/>
                                <w:bottom w:val="none" w:sz="0" w:space="0" w:color="auto"/>
                                <w:right w:val="none" w:sz="0" w:space="0" w:color="auto"/>
                              </w:divBdr>
                              <w:divsChild>
                                <w:div w:id="137723383">
                                  <w:marLeft w:val="0"/>
                                  <w:marRight w:val="0"/>
                                  <w:marTop w:val="0"/>
                                  <w:marBottom w:val="0"/>
                                  <w:divBdr>
                                    <w:top w:val="none" w:sz="0" w:space="0" w:color="auto"/>
                                    <w:left w:val="none" w:sz="0" w:space="0" w:color="auto"/>
                                    <w:bottom w:val="none" w:sz="0" w:space="0" w:color="auto"/>
                                    <w:right w:val="none" w:sz="0" w:space="0" w:color="auto"/>
                                  </w:divBdr>
                                </w:div>
                              </w:divsChild>
                            </w:div>
                            <w:div w:id="1315526562">
                              <w:marLeft w:val="0"/>
                              <w:marRight w:val="0"/>
                              <w:marTop w:val="0"/>
                              <w:marBottom w:val="0"/>
                              <w:divBdr>
                                <w:top w:val="none" w:sz="0" w:space="0" w:color="auto"/>
                                <w:left w:val="none" w:sz="0" w:space="0" w:color="auto"/>
                                <w:bottom w:val="none" w:sz="0" w:space="0" w:color="auto"/>
                                <w:right w:val="none" w:sz="0" w:space="0" w:color="auto"/>
                              </w:divBdr>
                              <w:divsChild>
                                <w:div w:id="1307516161">
                                  <w:marLeft w:val="120"/>
                                  <w:marRight w:val="0"/>
                                  <w:marTop w:val="0"/>
                                  <w:marBottom w:val="0"/>
                                  <w:divBdr>
                                    <w:top w:val="none" w:sz="0" w:space="0" w:color="auto"/>
                                    <w:left w:val="none" w:sz="0" w:space="0" w:color="auto"/>
                                    <w:bottom w:val="none" w:sz="0" w:space="0" w:color="auto"/>
                                    <w:right w:val="none" w:sz="0" w:space="0" w:color="auto"/>
                                  </w:divBdr>
                                  <w:divsChild>
                                    <w:div w:id="1062630944">
                                      <w:marLeft w:val="0"/>
                                      <w:marRight w:val="0"/>
                                      <w:marTop w:val="0"/>
                                      <w:marBottom w:val="0"/>
                                      <w:divBdr>
                                        <w:top w:val="none" w:sz="0" w:space="0" w:color="auto"/>
                                        <w:left w:val="none" w:sz="0" w:space="0" w:color="auto"/>
                                        <w:bottom w:val="none" w:sz="0" w:space="0" w:color="auto"/>
                                        <w:right w:val="none" w:sz="0" w:space="0" w:color="auto"/>
                                      </w:divBdr>
                                      <w:divsChild>
                                        <w:div w:id="1856068584">
                                          <w:marLeft w:val="0"/>
                                          <w:marRight w:val="0"/>
                                          <w:marTop w:val="0"/>
                                          <w:marBottom w:val="0"/>
                                          <w:divBdr>
                                            <w:top w:val="none" w:sz="0" w:space="0" w:color="auto"/>
                                            <w:left w:val="none" w:sz="0" w:space="0" w:color="auto"/>
                                            <w:bottom w:val="none" w:sz="0" w:space="0" w:color="auto"/>
                                            <w:right w:val="none" w:sz="0" w:space="0" w:color="auto"/>
                                          </w:divBdr>
                                        </w:div>
                                        <w:div w:id="1693728408">
                                          <w:marLeft w:val="0"/>
                                          <w:marRight w:val="0"/>
                                          <w:marTop w:val="0"/>
                                          <w:marBottom w:val="0"/>
                                          <w:divBdr>
                                            <w:top w:val="none" w:sz="0" w:space="0" w:color="auto"/>
                                            <w:left w:val="none" w:sz="0" w:space="0" w:color="auto"/>
                                            <w:bottom w:val="none" w:sz="0" w:space="0" w:color="auto"/>
                                            <w:right w:val="none" w:sz="0" w:space="0" w:color="auto"/>
                                          </w:divBdr>
                                        </w:div>
                                        <w:div w:id="18442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032354">
          <w:marLeft w:val="0"/>
          <w:marRight w:val="0"/>
          <w:marTop w:val="0"/>
          <w:marBottom w:val="0"/>
          <w:divBdr>
            <w:top w:val="none" w:sz="0" w:space="0" w:color="auto"/>
            <w:left w:val="none" w:sz="0" w:space="0" w:color="auto"/>
            <w:bottom w:val="none" w:sz="0" w:space="0" w:color="auto"/>
            <w:right w:val="none" w:sz="0" w:space="0" w:color="auto"/>
          </w:divBdr>
          <w:divsChild>
            <w:div w:id="1616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8328">
      <w:bodyDiv w:val="1"/>
      <w:marLeft w:val="0"/>
      <w:marRight w:val="0"/>
      <w:marTop w:val="0"/>
      <w:marBottom w:val="0"/>
      <w:divBdr>
        <w:top w:val="none" w:sz="0" w:space="0" w:color="auto"/>
        <w:left w:val="none" w:sz="0" w:space="0" w:color="auto"/>
        <w:bottom w:val="none" w:sz="0" w:space="0" w:color="auto"/>
        <w:right w:val="none" w:sz="0" w:space="0" w:color="auto"/>
      </w:divBdr>
      <w:divsChild>
        <w:div w:id="1663968875">
          <w:marLeft w:val="0"/>
          <w:marRight w:val="0"/>
          <w:marTop w:val="0"/>
          <w:marBottom w:val="0"/>
          <w:divBdr>
            <w:top w:val="none" w:sz="0" w:space="0" w:color="auto"/>
            <w:left w:val="none" w:sz="0" w:space="0" w:color="auto"/>
            <w:bottom w:val="none" w:sz="0" w:space="0" w:color="auto"/>
            <w:right w:val="none" w:sz="0" w:space="0" w:color="auto"/>
          </w:divBdr>
          <w:divsChild>
            <w:div w:id="1119884075">
              <w:marLeft w:val="0"/>
              <w:marRight w:val="0"/>
              <w:marTop w:val="0"/>
              <w:marBottom w:val="0"/>
              <w:divBdr>
                <w:top w:val="none" w:sz="0" w:space="0" w:color="auto"/>
                <w:left w:val="none" w:sz="0" w:space="0" w:color="auto"/>
                <w:bottom w:val="none" w:sz="0" w:space="0" w:color="auto"/>
                <w:right w:val="none" w:sz="0" w:space="0" w:color="auto"/>
              </w:divBdr>
              <w:divsChild>
                <w:div w:id="736394280">
                  <w:marLeft w:val="0"/>
                  <w:marRight w:val="0"/>
                  <w:marTop w:val="0"/>
                  <w:marBottom w:val="0"/>
                  <w:divBdr>
                    <w:top w:val="none" w:sz="0" w:space="0" w:color="auto"/>
                    <w:left w:val="none" w:sz="0" w:space="0" w:color="auto"/>
                    <w:bottom w:val="none" w:sz="0" w:space="0" w:color="auto"/>
                    <w:right w:val="none" w:sz="0" w:space="0" w:color="auto"/>
                  </w:divBdr>
                  <w:divsChild>
                    <w:div w:id="2041926980">
                      <w:marLeft w:val="0"/>
                      <w:marRight w:val="0"/>
                      <w:marTop w:val="0"/>
                      <w:marBottom w:val="0"/>
                      <w:divBdr>
                        <w:top w:val="none" w:sz="0" w:space="0" w:color="auto"/>
                        <w:left w:val="none" w:sz="0" w:space="0" w:color="auto"/>
                        <w:bottom w:val="none" w:sz="0" w:space="0" w:color="auto"/>
                        <w:right w:val="none" w:sz="0" w:space="0" w:color="auto"/>
                      </w:divBdr>
                      <w:divsChild>
                        <w:div w:id="2054845201">
                          <w:marLeft w:val="0"/>
                          <w:marRight w:val="0"/>
                          <w:marTop w:val="0"/>
                          <w:marBottom w:val="0"/>
                          <w:divBdr>
                            <w:top w:val="none" w:sz="0" w:space="0" w:color="auto"/>
                            <w:left w:val="none" w:sz="0" w:space="0" w:color="auto"/>
                            <w:bottom w:val="none" w:sz="0" w:space="0" w:color="auto"/>
                            <w:right w:val="none" w:sz="0" w:space="0" w:color="auto"/>
                          </w:divBdr>
                          <w:divsChild>
                            <w:div w:id="1092431607">
                              <w:marLeft w:val="0"/>
                              <w:marRight w:val="0"/>
                              <w:marTop w:val="45"/>
                              <w:marBottom w:val="0"/>
                              <w:divBdr>
                                <w:top w:val="none" w:sz="0" w:space="0" w:color="auto"/>
                                <w:left w:val="none" w:sz="0" w:space="0" w:color="auto"/>
                                <w:bottom w:val="none" w:sz="0" w:space="0" w:color="auto"/>
                                <w:right w:val="none" w:sz="0" w:space="0" w:color="auto"/>
                              </w:divBdr>
                              <w:divsChild>
                                <w:div w:id="730038006">
                                  <w:marLeft w:val="0"/>
                                  <w:marRight w:val="0"/>
                                  <w:marTop w:val="0"/>
                                  <w:marBottom w:val="0"/>
                                  <w:divBdr>
                                    <w:top w:val="none" w:sz="0" w:space="0" w:color="auto"/>
                                    <w:left w:val="none" w:sz="0" w:space="0" w:color="auto"/>
                                    <w:bottom w:val="none" w:sz="0" w:space="0" w:color="auto"/>
                                    <w:right w:val="none" w:sz="0" w:space="0" w:color="auto"/>
                                  </w:divBdr>
                                </w:div>
                              </w:divsChild>
                            </w:div>
                            <w:div w:id="1384789039">
                              <w:marLeft w:val="0"/>
                              <w:marRight w:val="0"/>
                              <w:marTop w:val="0"/>
                              <w:marBottom w:val="0"/>
                              <w:divBdr>
                                <w:top w:val="none" w:sz="0" w:space="0" w:color="auto"/>
                                <w:left w:val="none" w:sz="0" w:space="0" w:color="auto"/>
                                <w:bottom w:val="none" w:sz="0" w:space="0" w:color="auto"/>
                                <w:right w:val="none" w:sz="0" w:space="0" w:color="auto"/>
                              </w:divBdr>
                              <w:divsChild>
                                <w:div w:id="890926073">
                                  <w:marLeft w:val="120"/>
                                  <w:marRight w:val="0"/>
                                  <w:marTop w:val="0"/>
                                  <w:marBottom w:val="0"/>
                                  <w:divBdr>
                                    <w:top w:val="none" w:sz="0" w:space="0" w:color="auto"/>
                                    <w:left w:val="none" w:sz="0" w:space="0" w:color="auto"/>
                                    <w:bottom w:val="none" w:sz="0" w:space="0" w:color="auto"/>
                                    <w:right w:val="none" w:sz="0" w:space="0" w:color="auto"/>
                                  </w:divBdr>
                                  <w:divsChild>
                                    <w:div w:id="382018977">
                                      <w:marLeft w:val="0"/>
                                      <w:marRight w:val="0"/>
                                      <w:marTop w:val="0"/>
                                      <w:marBottom w:val="0"/>
                                      <w:divBdr>
                                        <w:top w:val="none" w:sz="0" w:space="0" w:color="auto"/>
                                        <w:left w:val="none" w:sz="0" w:space="0" w:color="auto"/>
                                        <w:bottom w:val="none" w:sz="0" w:space="0" w:color="auto"/>
                                        <w:right w:val="none" w:sz="0" w:space="0" w:color="auto"/>
                                      </w:divBdr>
                                      <w:divsChild>
                                        <w:div w:id="1219240000">
                                          <w:marLeft w:val="0"/>
                                          <w:marRight w:val="0"/>
                                          <w:marTop w:val="0"/>
                                          <w:marBottom w:val="0"/>
                                          <w:divBdr>
                                            <w:top w:val="none" w:sz="0" w:space="0" w:color="auto"/>
                                            <w:left w:val="none" w:sz="0" w:space="0" w:color="auto"/>
                                            <w:bottom w:val="none" w:sz="0" w:space="0" w:color="auto"/>
                                            <w:right w:val="none" w:sz="0" w:space="0" w:color="auto"/>
                                          </w:divBdr>
                                        </w:div>
                                        <w:div w:id="931166842">
                                          <w:marLeft w:val="0"/>
                                          <w:marRight w:val="0"/>
                                          <w:marTop w:val="0"/>
                                          <w:marBottom w:val="0"/>
                                          <w:divBdr>
                                            <w:top w:val="none" w:sz="0" w:space="0" w:color="auto"/>
                                            <w:left w:val="none" w:sz="0" w:space="0" w:color="auto"/>
                                            <w:bottom w:val="none" w:sz="0" w:space="0" w:color="auto"/>
                                            <w:right w:val="none" w:sz="0" w:space="0" w:color="auto"/>
                                          </w:divBdr>
                                        </w:div>
                                        <w:div w:id="9697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857256">
          <w:marLeft w:val="0"/>
          <w:marRight w:val="0"/>
          <w:marTop w:val="0"/>
          <w:marBottom w:val="0"/>
          <w:divBdr>
            <w:top w:val="none" w:sz="0" w:space="0" w:color="auto"/>
            <w:left w:val="none" w:sz="0" w:space="0" w:color="auto"/>
            <w:bottom w:val="none" w:sz="0" w:space="0" w:color="auto"/>
            <w:right w:val="none" w:sz="0" w:space="0" w:color="auto"/>
          </w:divBdr>
          <w:divsChild>
            <w:div w:id="20694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54AB1-128E-4DBD-830B-F5A3449E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6290</Words>
  <Characters>35854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2024-07-26T08:55:00Z</dcterms:created>
  <dcterms:modified xsi:type="dcterms:W3CDTF">2024-07-26T08:55:00Z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id="eTcH4fwN"/&gt;&lt;style id="http://www.zotero.org/styles/plos-pathogens"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